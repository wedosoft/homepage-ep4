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4" w:type="dxa"/>
        <w:tblLayout w:type="fixed"/>
        <w:tblLook w:val="04A0" w:firstRow="1" w:lastRow="0" w:firstColumn="1" w:lastColumn="0" w:noHBand="0" w:noVBand="1"/>
      </w:tblPr>
      <w:tblGrid>
        <w:gridCol w:w="4252"/>
        <w:gridCol w:w="4252"/>
      </w:tblGrid>
      <w:tr w:rsidR="006077FF" w14:paraId="0B7E82AE" w14:textId="77777777" w:rsidTr="006077FF">
        <w:tc>
          <w:tcPr>
            <w:tcW w:w="4252" w:type="dxa"/>
          </w:tcPr>
          <w:p w14:paraId="1C232E7E" w14:textId="2242752B" w:rsidR="006077FF" w:rsidRPr="00B8661F" w:rsidRDefault="006077FF" w:rsidP="006077FF">
            <w:pPr>
              <w:rPr>
                <w:b/>
              </w:rPr>
            </w:pPr>
            <w:r w:rsidRPr="00B8661F">
              <w:rPr>
                <w:b/>
                <w:sz w:val="24"/>
                <w:szCs w:val="24"/>
              </w:rPr>
              <w:t>S</w:t>
            </w:r>
            <w:r w:rsidR="00933874" w:rsidRPr="00B8661F">
              <w:rPr>
                <w:b/>
                <w:sz w:val="24"/>
                <w:szCs w:val="24"/>
              </w:rPr>
              <w:t>ENTBE</w:t>
            </w:r>
            <w:r w:rsidRPr="00B8661F">
              <w:rPr>
                <w:b/>
                <w:sz w:val="24"/>
                <w:szCs w:val="24"/>
              </w:rPr>
              <w:t xml:space="preserve"> achieves </w:t>
            </w:r>
            <w:r w:rsidR="00933874" w:rsidRPr="00B8661F">
              <w:rPr>
                <w:b/>
                <w:sz w:val="24"/>
                <w:szCs w:val="24"/>
                <w:rPrChange w:id="0" w:author="유한여울" w:date="2021-06-23T19:24:00Z">
                  <w:rPr>
                    <w:b/>
                    <w:sz w:val="24"/>
                    <w:szCs w:val="24"/>
                    <w:highlight w:val="yellow"/>
                  </w:rPr>
                </w:rPrChange>
              </w:rPr>
              <w:t>99</w:t>
            </w:r>
            <w:r w:rsidRPr="00B8661F">
              <w:rPr>
                <w:b/>
                <w:sz w:val="24"/>
                <w:szCs w:val="24"/>
                <w:rPrChange w:id="1" w:author="유한여울" w:date="2021-06-23T19:24:00Z">
                  <w:rPr>
                    <w:b/>
                    <w:sz w:val="24"/>
                    <w:szCs w:val="24"/>
                    <w:highlight w:val="yellow"/>
                  </w:rPr>
                </w:rPrChange>
              </w:rPr>
              <w:t>% resolution</w:t>
            </w:r>
            <w:r w:rsidRPr="00B8661F">
              <w:rPr>
                <w:b/>
                <w:sz w:val="24"/>
                <w:szCs w:val="24"/>
              </w:rPr>
              <w:t xml:space="preserve"> within SLAs across </w:t>
            </w:r>
            <w:r w:rsidR="00D018F2" w:rsidRPr="00B8661F">
              <w:rPr>
                <w:b/>
                <w:sz w:val="24"/>
                <w:szCs w:val="24"/>
              </w:rPr>
              <w:t>15</w:t>
            </w:r>
            <w:r w:rsidRPr="00B8661F">
              <w:rPr>
                <w:b/>
                <w:sz w:val="24"/>
                <w:szCs w:val="24"/>
              </w:rPr>
              <w:t xml:space="preserve"> countries through Freshdesk Omnichanne</w:t>
            </w:r>
            <w:r w:rsidRPr="00B8661F">
              <w:rPr>
                <w:b/>
              </w:rPr>
              <w:t>l</w:t>
            </w:r>
          </w:p>
        </w:tc>
        <w:tc>
          <w:tcPr>
            <w:tcW w:w="4252" w:type="dxa"/>
          </w:tcPr>
          <w:p w14:paraId="0CBB60D5" w14:textId="64C0AE20" w:rsidR="006077FF" w:rsidRPr="00B8661F" w:rsidRDefault="006077FF" w:rsidP="006077FF">
            <w:pPr>
              <w:rPr>
                <w:b/>
                <w:lang w:eastAsia="ko-KR"/>
              </w:rPr>
            </w:pPr>
            <w:r w:rsidRPr="00B8661F">
              <w:rPr>
                <w:rFonts w:ascii="Malgun Gothic" w:eastAsia="Malgun Gothic" w:hAnsi="Malgun Gothic" w:cs="Malgun Gothic"/>
                <w:b/>
                <w:sz w:val="24"/>
                <w:szCs w:val="24"/>
                <w:lang w:val="ko" w:eastAsia="ko-KR"/>
                <w:rPrChange w:id="2" w:author="유한여울" w:date="2021-06-23T19:24:00Z">
                  <w:rPr>
                    <w:rFonts w:ascii="Malgun Gothic" w:eastAsia="Malgun Gothic" w:hAnsi="Malgun Gothic" w:cs="Malgun Gothic"/>
                    <w:b/>
                    <w:sz w:val="24"/>
                    <w:szCs w:val="24"/>
                    <w:highlight w:val="yellow"/>
                    <w:lang w:val="ko" w:eastAsia="ko-KR"/>
                  </w:rPr>
                </w:rPrChange>
              </w:rPr>
              <w:t>센트비(S</w:t>
            </w:r>
            <w:r w:rsidR="00933874" w:rsidRPr="00B8661F">
              <w:rPr>
                <w:rFonts w:ascii="Malgun Gothic" w:eastAsia="Malgun Gothic" w:hAnsi="Malgun Gothic" w:cs="Malgun Gothic"/>
                <w:b/>
                <w:sz w:val="24"/>
                <w:szCs w:val="24"/>
                <w:lang w:val="ko" w:eastAsia="ko-KR"/>
                <w:rPrChange w:id="3" w:author="유한여울" w:date="2021-06-23T19:24:00Z">
                  <w:rPr>
                    <w:rFonts w:ascii="Malgun Gothic" w:eastAsia="Malgun Gothic" w:hAnsi="Malgun Gothic" w:cs="Malgun Gothic"/>
                    <w:b/>
                    <w:sz w:val="24"/>
                    <w:szCs w:val="24"/>
                    <w:highlight w:val="yellow"/>
                    <w:lang w:val="ko" w:eastAsia="ko-KR"/>
                  </w:rPr>
                </w:rPrChange>
              </w:rPr>
              <w:t>ENTBE),</w:t>
            </w:r>
            <w:r w:rsidRPr="00B8661F">
              <w:rPr>
                <w:rFonts w:ascii="Malgun Gothic" w:eastAsia="Malgun Gothic" w:hAnsi="Malgun Gothic" w:cs="Malgun Gothic"/>
                <w:b/>
                <w:sz w:val="24"/>
                <w:szCs w:val="24"/>
                <w:lang w:val="ko" w:eastAsia="ko-KR"/>
                <w:rPrChange w:id="4" w:author="유한여울" w:date="2021-06-23T19:24:00Z">
                  <w:rPr>
                    <w:rFonts w:ascii="Malgun Gothic" w:eastAsia="Malgun Gothic" w:hAnsi="Malgun Gothic" w:cs="Malgun Gothic"/>
                    <w:b/>
                    <w:sz w:val="24"/>
                    <w:szCs w:val="24"/>
                    <w:highlight w:val="yellow"/>
                    <w:lang w:val="ko" w:eastAsia="ko-KR"/>
                  </w:rPr>
                </w:rPrChange>
              </w:rPr>
              <w:t xml:space="preserve"> Freshdesk </w:t>
            </w:r>
            <w:r w:rsidR="00A31227" w:rsidRPr="00B8661F">
              <w:rPr>
                <w:rFonts w:ascii="Malgun Gothic" w:eastAsia="Malgun Gothic" w:hAnsi="Malgun Gothic" w:cs="Malgun Gothic" w:hint="eastAsia"/>
                <w:b/>
                <w:sz w:val="24"/>
                <w:szCs w:val="24"/>
                <w:lang w:val="en-US" w:eastAsia="ko-KR"/>
                <w:rPrChange w:id="5" w:author="유한여울" w:date="2021-06-23T19:24:00Z">
                  <w:rPr>
                    <w:rFonts w:ascii="Malgun Gothic" w:eastAsia="Malgun Gothic" w:hAnsi="Malgun Gothic" w:cs="Malgun Gothic" w:hint="eastAsia"/>
                    <w:b/>
                    <w:sz w:val="24"/>
                    <w:szCs w:val="24"/>
                    <w:highlight w:val="yellow"/>
                    <w:lang w:val="en-US" w:eastAsia="ko-KR"/>
                  </w:rPr>
                </w:rPrChange>
              </w:rPr>
              <w:t>옴니채널</w:t>
            </w:r>
            <w:r w:rsidR="00A31227" w:rsidRPr="00B8661F">
              <w:rPr>
                <w:rFonts w:ascii="Malgun Gothic" w:eastAsia="Malgun Gothic" w:hAnsi="Malgun Gothic" w:cs="Malgun Gothic"/>
                <w:b/>
                <w:sz w:val="24"/>
                <w:szCs w:val="24"/>
                <w:lang w:val="en-US" w:eastAsia="ko-KR"/>
                <w:rPrChange w:id="6" w:author="유한여울" w:date="2021-06-23T19:24:00Z">
                  <w:rPr>
                    <w:rFonts w:ascii="Malgun Gothic" w:eastAsia="Malgun Gothic" w:hAnsi="Malgun Gothic" w:cs="Malgun Gothic"/>
                    <w:b/>
                    <w:sz w:val="24"/>
                    <w:szCs w:val="24"/>
                    <w:highlight w:val="yellow"/>
                    <w:lang w:val="en-US" w:eastAsia="ko-KR"/>
                  </w:rPr>
                </w:rPrChange>
              </w:rPr>
              <w:t xml:space="preserve"> 사용으로</w:t>
            </w:r>
            <w:r w:rsidRPr="00B8661F">
              <w:rPr>
                <w:rFonts w:ascii="Malgun Gothic" w:eastAsia="Malgun Gothic" w:hAnsi="Malgun Gothic" w:cs="Malgun Gothic"/>
                <w:b/>
                <w:sz w:val="24"/>
                <w:szCs w:val="24"/>
                <w:lang w:val="ko" w:eastAsia="ko-KR"/>
                <w:rPrChange w:id="7" w:author="유한여울" w:date="2021-06-23T19:24:00Z">
                  <w:rPr>
                    <w:rFonts w:ascii="Malgun Gothic" w:eastAsia="Malgun Gothic" w:hAnsi="Malgun Gothic" w:cs="Malgun Gothic"/>
                    <w:b/>
                    <w:sz w:val="24"/>
                    <w:szCs w:val="24"/>
                    <w:highlight w:val="yellow"/>
                    <w:lang w:val="ko" w:eastAsia="ko-KR"/>
                  </w:rPr>
                </w:rPrChange>
              </w:rPr>
              <w:t xml:space="preserve"> SLA를 완벽하게 준수하며 </w:t>
            </w:r>
            <w:r w:rsidR="00A31227" w:rsidRPr="00B8661F">
              <w:rPr>
                <w:rFonts w:ascii="Malgun Gothic" w:eastAsia="Malgun Gothic" w:hAnsi="Malgun Gothic" w:cs="Malgun Gothic"/>
                <w:b/>
                <w:sz w:val="24"/>
                <w:szCs w:val="24"/>
                <w:lang w:val="ko" w:eastAsia="ko-KR"/>
                <w:rPrChange w:id="8" w:author="유한여울" w:date="2021-06-23T19:24:00Z">
                  <w:rPr>
                    <w:rFonts w:ascii="Malgun Gothic" w:eastAsia="Malgun Gothic" w:hAnsi="Malgun Gothic" w:cs="Malgun Gothic"/>
                    <w:b/>
                    <w:sz w:val="24"/>
                    <w:szCs w:val="24"/>
                    <w:highlight w:val="yellow"/>
                    <w:lang w:val="ko" w:eastAsia="ko-KR"/>
                  </w:rPr>
                </w:rPrChange>
              </w:rPr>
              <w:t>15개</w:t>
            </w:r>
            <w:r w:rsidR="00A31227" w:rsidRPr="00B8661F">
              <w:rPr>
                <w:rFonts w:ascii="Malgun Gothic" w:eastAsia="Malgun Gothic" w:hAnsi="Malgun Gothic" w:cs="Malgun Gothic" w:hint="eastAsia"/>
                <w:b/>
                <w:sz w:val="24"/>
                <w:szCs w:val="24"/>
                <w:lang w:val="ko" w:eastAsia="ko-KR"/>
                <w:rPrChange w:id="9" w:author="유한여울" w:date="2021-06-23T19:24:00Z">
                  <w:rPr>
                    <w:rFonts w:ascii="Malgun Gothic" w:eastAsia="Malgun Gothic" w:hAnsi="Malgun Gothic" w:cs="Malgun Gothic" w:hint="eastAsia"/>
                    <w:b/>
                    <w:sz w:val="24"/>
                    <w:szCs w:val="24"/>
                    <w:highlight w:val="yellow"/>
                    <w:lang w:val="ko" w:eastAsia="ko-KR"/>
                  </w:rPr>
                </w:rPrChange>
              </w:rPr>
              <w:t>국</w:t>
            </w:r>
            <w:r w:rsidR="00A31227" w:rsidRPr="00B8661F">
              <w:rPr>
                <w:rFonts w:ascii="Malgun Gothic" w:eastAsia="Malgun Gothic" w:hAnsi="Malgun Gothic" w:cs="Malgun Gothic"/>
                <w:b/>
                <w:sz w:val="24"/>
                <w:szCs w:val="24"/>
                <w:lang w:val="ko" w:eastAsia="ko-KR"/>
                <w:rPrChange w:id="10" w:author="유한여울" w:date="2021-06-23T19:24:00Z">
                  <w:rPr>
                    <w:rFonts w:ascii="Malgun Gothic" w:eastAsia="Malgun Gothic" w:hAnsi="Malgun Gothic" w:cs="Malgun Gothic"/>
                    <w:b/>
                    <w:sz w:val="24"/>
                    <w:szCs w:val="24"/>
                    <w:highlight w:val="yellow"/>
                    <w:lang w:val="ko" w:eastAsia="ko-KR"/>
                  </w:rPr>
                </w:rPrChange>
              </w:rPr>
              <w:t xml:space="preserve"> </w:t>
            </w:r>
            <w:r w:rsidR="00A31227" w:rsidRPr="00B8661F">
              <w:rPr>
                <w:rFonts w:ascii="Malgun Gothic" w:eastAsia="Malgun Gothic" w:hAnsi="Malgun Gothic" w:cs="Malgun Gothic" w:hint="eastAsia"/>
                <w:b/>
                <w:sz w:val="24"/>
                <w:szCs w:val="24"/>
                <w:lang w:val="ko" w:eastAsia="ko-KR"/>
                <w:rPrChange w:id="11" w:author="유한여울" w:date="2021-06-23T19:24:00Z">
                  <w:rPr>
                    <w:rFonts w:ascii="Malgun Gothic" w:eastAsia="Malgun Gothic" w:hAnsi="Malgun Gothic" w:cs="Malgun Gothic" w:hint="eastAsia"/>
                    <w:b/>
                    <w:sz w:val="24"/>
                    <w:szCs w:val="24"/>
                    <w:highlight w:val="yellow"/>
                    <w:lang w:val="ko" w:eastAsia="ko-KR"/>
                  </w:rPr>
                </w:rPrChange>
              </w:rPr>
              <w:t>고객</w:t>
            </w:r>
            <w:r w:rsidR="00A31227" w:rsidRPr="00B8661F">
              <w:rPr>
                <w:rFonts w:ascii="Malgun Gothic" w:eastAsia="Malgun Gothic" w:hAnsi="Malgun Gothic" w:cs="Malgun Gothic"/>
                <w:b/>
                <w:sz w:val="24"/>
                <w:szCs w:val="24"/>
                <w:lang w:val="ko" w:eastAsia="ko-KR"/>
                <w:rPrChange w:id="12" w:author="유한여울" w:date="2021-06-23T19:24:00Z">
                  <w:rPr>
                    <w:rFonts w:ascii="Malgun Gothic" w:eastAsia="Malgun Gothic" w:hAnsi="Malgun Gothic" w:cs="Malgun Gothic"/>
                    <w:b/>
                    <w:sz w:val="24"/>
                    <w:szCs w:val="24"/>
                    <w:highlight w:val="yellow"/>
                    <w:lang w:val="ko" w:eastAsia="ko-KR"/>
                  </w:rPr>
                </w:rPrChange>
              </w:rPr>
              <w:t xml:space="preserve"> </w:t>
            </w:r>
            <w:r w:rsidR="00A31227" w:rsidRPr="00B8661F">
              <w:rPr>
                <w:rFonts w:ascii="Malgun Gothic" w:eastAsia="Malgun Gothic" w:hAnsi="Malgun Gothic" w:cs="Malgun Gothic" w:hint="eastAsia"/>
                <w:b/>
                <w:sz w:val="24"/>
                <w:szCs w:val="24"/>
                <w:lang w:val="ko" w:eastAsia="ko-KR"/>
                <w:rPrChange w:id="13" w:author="유한여울" w:date="2021-06-23T19:24:00Z">
                  <w:rPr>
                    <w:rFonts w:ascii="Malgun Gothic" w:eastAsia="Malgun Gothic" w:hAnsi="Malgun Gothic" w:cs="Malgun Gothic" w:hint="eastAsia"/>
                    <w:b/>
                    <w:sz w:val="24"/>
                    <w:szCs w:val="24"/>
                    <w:highlight w:val="yellow"/>
                    <w:lang w:val="ko" w:eastAsia="ko-KR"/>
                  </w:rPr>
                </w:rPrChange>
              </w:rPr>
              <w:t>문의를</w:t>
            </w:r>
            <w:r w:rsidR="00933874" w:rsidRPr="00B8661F">
              <w:rPr>
                <w:rFonts w:ascii="Malgun Gothic" w:eastAsia="Malgun Gothic" w:hAnsi="Malgun Gothic" w:cs="Malgun Gothic"/>
                <w:b/>
                <w:sz w:val="24"/>
                <w:szCs w:val="24"/>
                <w:lang w:val="ko" w:eastAsia="ko-KR"/>
                <w:rPrChange w:id="14" w:author="유한여울" w:date="2021-06-23T19:24:00Z">
                  <w:rPr>
                    <w:rFonts w:ascii="Malgun Gothic" w:eastAsia="Malgun Gothic" w:hAnsi="Malgun Gothic" w:cs="Malgun Gothic"/>
                    <w:b/>
                    <w:sz w:val="24"/>
                    <w:szCs w:val="24"/>
                    <w:highlight w:val="yellow"/>
                    <w:lang w:val="ko" w:eastAsia="ko-KR"/>
                  </w:rPr>
                </w:rPrChange>
              </w:rPr>
              <w:t>99</w:t>
            </w:r>
            <w:r w:rsidRPr="00B8661F">
              <w:rPr>
                <w:rFonts w:ascii="Malgun Gothic" w:eastAsia="Malgun Gothic" w:hAnsi="Malgun Gothic" w:cs="Malgun Gothic"/>
                <w:b/>
                <w:sz w:val="24"/>
                <w:szCs w:val="24"/>
                <w:lang w:val="ko" w:eastAsia="ko-KR"/>
                <w:rPrChange w:id="15" w:author="유한여울" w:date="2021-06-23T19:24:00Z">
                  <w:rPr>
                    <w:rFonts w:ascii="Malgun Gothic" w:eastAsia="Malgun Gothic" w:hAnsi="Malgun Gothic" w:cs="Malgun Gothic"/>
                    <w:b/>
                    <w:sz w:val="24"/>
                    <w:szCs w:val="24"/>
                    <w:highlight w:val="yellow"/>
                    <w:lang w:val="ko" w:eastAsia="ko-KR"/>
                  </w:rPr>
                </w:rPrChange>
              </w:rPr>
              <w:t xml:space="preserve">% </w:t>
            </w:r>
            <w:r w:rsidR="00A31227" w:rsidRPr="00B8661F">
              <w:rPr>
                <w:rFonts w:ascii="Malgun Gothic" w:eastAsia="Malgun Gothic" w:hAnsi="Malgun Gothic" w:cs="Malgun Gothic" w:hint="eastAsia"/>
                <w:b/>
                <w:sz w:val="24"/>
                <w:szCs w:val="24"/>
                <w:lang w:val="ko" w:eastAsia="ko-KR"/>
                <w:rPrChange w:id="16" w:author="유한여울" w:date="2021-06-23T19:24:00Z">
                  <w:rPr>
                    <w:rFonts w:ascii="Malgun Gothic" w:eastAsia="Malgun Gothic" w:hAnsi="Malgun Gothic" w:cs="Malgun Gothic" w:hint="eastAsia"/>
                    <w:b/>
                    <w:sz w:val="24"/>
                    <w:szCs w:val="24"/>
                    <w:highlight w:val="yellow"/>
                    <w:lang w:val="ko" w:eastAsia="ko-KR"/>
                  </w:rPr>
                </w:rPrChange>
              </w:rPr>
              <w:t>해결하다</w:t>
            </w:r>
          </w:p>
        </w:tc>
      </w:tr>
      <w:tr w:rsidR="006077FF" w14:paraId="5D75C838" w14:textId="77777777" w:rsidTr="006077FF">
        <w:tc>
          <w:tcPr>
            <w:tcW w:w="4252" w:type="dxa"/>
          </w:tcPr>
          <w:p w14:paraId="0F6802A3" w14:textId="77777777" w:rsidR="006077FF" w:rsidRPr="00317CED" w:rsidRDefault="006077FF" w:rsidP="006077FF">
            <w:pPr>
              <w:rPr>
                <w:b/>
                <w:lang w:eastAsia="ko-KR"/>
              </w:rPr>
            </w:pPr>
          </w:p>
        </w:tc>
        <w:tc>
          <w:tcPr>
            <w:tcW w:w="4252" w:type="dxa"/>
          </w:tcPr>
          <w:p w14:paraId="2439EE40" w14:textId="77777777" w:rsidR="006077FF" w:rsidRPr="00317CED" w:rsidRDefault="006077FF" w:rsidP="006077FF">
            <w:pPr>
              <w:rPr>
                <w:b/>
                <w:lang w:eastAsia="ko-KR"/>
              </w:rPr>
            </w:pPr>
          </w:p>
        </w:tc>
      </w:tr>
      <w:tr w:rsidR="006077FF" w14:paraId="0328A383" w14:textId="77777777" w:rsidTr="006077FF">
        <w:tc>
          <w:tcPr>
            <w:tcW w:w="4252" w:type="dxa"/>
          </w:tcPr>
          <w:p w14:paraId="0A8EE450" w14:textId="77777777" w:rsidR="006077FF" w:rsidRPr="00317CED" w:rsidRDefault="006077FF" w:rsidP="006077FF">
            <w:r w:rsidRPr="00317CED">
              <w:rPr>
                <w:b/>
              </w:rPr>
              <w:t>Geography:</w:t>
            </w:r>
            <w:r w:rsidRPr="00317CED">
              <w:t xml:space="preserve"> South Korea (ASEAN)</w:t>
            </w:r>
          </w:p>
        </w:tc>
        <w:tc>
          <w:tcPr>
            <w:tcW w:w="4252" w:type="dxa"/>
          </w:tcPr>
          <w:p w14:paraId="26D98DFB" w14:textId="77777777" w:rsidR="006077FF" w:rsidRPr="00317CED" w:rsidRDefault="006077FF" w:rsidP="006077FF">
            <w:proofErr w:type="spellStart"/>
            <w:r w:rsidRPr="00317CED">
              <w:rPr>
                <w:rFonts w:ascii="Malgun Gothic" w:eastAsia="Malgun Gothic" w:hAnsi="Malgun Gothic" w:cs="Malgun Gothic"/>
                <w:b/>
                <w:lang w:val="ko"/>
              </w:rPr>
              <w:t>지역</w:t>
            </w:r>
            <w:proofErr w:type="spellEnd"/>
            <w:r w:rsidRPr="00317CED">
              <w:rPr>
                <w:rFonts w:ascii="Malgun Gothic" w:eastAsia="Malgun Gothic" w:hAnsi="Malgun Gothic" w:cs="Malgun Gothic"/>
                <w:b/>
                <w:lang w:val="ko"/>
              </w:rPr>
              <w:t>:</w:t>
            </w:r>
            <w:r w:rsidRPr="00317CED">
              <w:rPr>
                <w:rFonts w:ascii="Malgun Gothic" w:eastAsia="Malgun Gothic" w:hAnsi="Malgun Gothic" w:cs="Malgun Gothic"/>
                <w:lang w:val="ko"/>
              </w:rPr>
              <w:t xml:space="preserve"> </w:t>
            </w:r>
            <w:proofErr w:type="spellStart"/>
            <w:r w:rsidRPr="00317CED">
              <w:rPr>
                <w:rFonts w:ascii="Malgun Gothic" w:eastAsia="Malgun Gothic" w:hAnsi="Malgun Gothic" w:cs="Malgun Gothic"/>
                <w:lang w:val="ko"/>
              </w:rPr>
              <w:t>대한민국</w:t>
            </w:r>
            <w:proofErr w:type="spellEnd"/>
            <w:r w:rsidRPr="00317CED">
              <w:rPr>
                <w:rFonts w:ascii="Malgun Gothic" w:eastAsia="Malgun Gothic" w:hAnsi="Malgun Gothic" w:cs="Malgun Gothic"/>
                <w:lang w:val="ko"/>
              </w:rPr>
              <w:t>(</w:t>
            </w:r>
            <w:proofErr w:type="spellStart"/>
            <w:r w:rsidRPr="00317CED">
              <w:rPr>
                <w:rFonts w:ascii="Malgun Gothic" w:eastAsia="Malgun Gothic" w:hAnsi="Malgun Gothic" w:cs="Malgun Gothic"/>
                <w:lang w:val="ko"/>
              </w:rPr>
              <w:t>아세안</w:t>
            </w:r>
            <w:proofErr w:type="spellEnd"/>
            <w:r w:rsidRPr="00317CED">
              <w:rPr>
                <w:rFonts w:ascii="Malgun Gothic" w:eastAsia="Malgun Gothic" w:hAnsi="Malgun Gothic" w:cs="Malgun Gothic"/>
                <w:lang w:val="ko"/>
              </w:rPr>
              <w:t>)</w:t>
            </w:r>
          </w:p>
        </w:tc>
      </w:tr>
      <w:tr w:rsidR="006077FF" w14:paraId="65A720DB" w14:textId="77777777" w:rsidTr="006077FF">
        <w:tc>
          <w:tcPr>
            <w:tcW w:w="4252" w:type="dxa"/>
          </w:tcPr>
          <w:p w14:paraId="49159D73" w14:textId="77777777" w:rsidR="006077FF" w:rsidRPr="00317CED" w:rsidRDefault="006077FF" w:rsidP="006077FF">
            <w:r w:rsidRPr="00317CED">
              <w:rPr>
                <w:b/>
              </w:rPr>
              <w:t>Industry:</w:t>
            </w:r>
            <w:r w:rsidRPr="00317CED">
              <w:t xml:space="preserve"> BFSI</w:t>
            </w:r>
          </w:p>
        </w:tc>
        <w:tc>
          <w:tcPr>
            <w:tcW w:w="4252" w:type="dxa"/>
          </w:tcPr>
          <w:p w14:paraId="5D461BD8" w14:textId="77777777" w:rsidR="006077FF" w:rsidRPr="00317CED" w:rsidRDefault="006077FF" w:rsidP="006077FF">
            <w:proofErr w:type="spellStart"/>
            <w:r w:rsidRPr="00317CED">
              <w:rPr>
                <w:rFonts w:ascii="Malgun Gothic" w:eastAsia="Malgun Gothic" w:hAnsi="Malgun Gothic" w:cs="Malgun Gothic"/>
                <w:b/>
                <w:lang w:val="ko"/>
              </w:rPr>
              <w:t>산업</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분야</w:t>
            </w:r>
            <w:proofErr w:type="spellEnd"/>
            <w:r w:rsidRPr="00317CED">
              <w:rPr>
                <w:rFonts w:ascii="Malgun Gothic" w:eastAsia="Malgun Gothic" w:hAnsi="Malgun Gothic" w:cs="Malgun Gothic"/>
                <w:b/>
                <w:lang w:val="ko"/>
              </w:rPr>
              <w:t>:</w:t>
            </w:r>
            <w:r w:rsidRPr="00317CED">
              <w:rPr>
                <w:rFonts w:ascii="Malgun Gothic" w:eastAsia="Malgun Gothic" w:hAnsi="Malgun Gothic" w:cs="Malgun Gothic"/>
                <w:lang w:val="ko"/>
              </w:rPr>
              <w:t xml:space="preserve"> BFSI</w:t>
            </w:r>
          </w:p>
        </w:tc>
      </w:tr>
      <w:tr w:rsidR="006077FF" w14:paraId="6EE9ED49" w14:textId="77777777" w:rsidTr="006077FF">
        <w:tc>
          <w:tcPr>
            <w:tcW w:w="4252" w:type="dxa"/>
          </w:tcPr>
          <w:p w14:paraId="57A46745" w14:textId="77777777" w:rsidR="006077FF" w:rsidRPr="00317CED" w:rsidRDefault="006077FF" w:rsidP="006077FF"/>
        </w:tc>
        <w:tc>
          <w:tcPr>
            <w:tcW w:w="4252" w:type="dxa"/>
          </w:tcPr>
          <w:p w14:paraId="591AA99E" w14:textId="77777777" w:rsidR="006077FF" w:rsidRPr="00317CED" w:rsidRDefault="006077FF" w:rsidP="006077FF"/>
        </w:tc>
      </w:tr>
      <w:tr w:rsidR="006077FF" w14:paraId="01C1E3A2" w14:textId="77777777" w:rsidTr="006077FF">
        <w:tc>
          <w:tcPr>
            <w:tcW w:w="4252" w:type="dxa"/>
          </w:tcPr>
          <w:p w14:paraId="1F40F006" w14:textId="77777777" w:rsidR="006077FF" w:rsidRPr="00317CED" w:rsidRDefault="006077FF" w:rsidP="006077FF">
            <w:pPr>
              <w:rPr>
                <w:b/>
              </w:rPr>
            </w:pPr>
            <w:r w:rsidRPr="00317CED">
              <w:rPr>
                <w:b/>
              </w:rPr>
              <w:t>Metrics:</w:t>
            </w:r>
          </w:p>
        </w:tc>
        <w:tc>
          <w:tcPr>
            <w:tcW w:w="4252" w:type="dxa"/>
          </w:tcPr>
          <w:p w14:paraId="1944DC3E" w14:textId="77777777" w:rsidR="006077FF" w:rsidRPr="00A31227" w:rsidRDefault="006077FF" w:rsidP="006077FF">
            <w:pPr>
              <w:rPr>
                <w:b/>
              </w:rPr>
            </w:pPr>
            <w:proofErr w:type="spellStart"/>
            <w:r w:rsidRPr="00A31227">
              <w:rPr>
                <w:rFonts w:ascii="Malgun Gothic" w:eastAsia="Malgun Gothic" w:hAnsi="Malgun Gothic" w:cs="Malgun Gothic"/>
                <w:b/>
                <w:lang w:val="ko"/>
              </w:rPr>
              <w:t>지표</w:t>
            </w:r>
            <w:proofErr w:type="spellEnd"/>
            <w:r w:rsidRPr="00A31227">
              <w:rPr>
                <w:rFonts w:ascii="Malgun Gothic" w:eastAsia="Malgun Gothic" w:hAnsi="Malgun Gothic" w:cs="Malgun Gothic"/>
                <w:b/>
                <w:lang w:val="ko"/>
              </w:rPr>
              <w:t>:</w:t>
            </w:r>
          </w:p>
        </w:tc>
      </w:tr>
      <w:tr w:rsidR="006077FF" w14:paraId="2370435C" w14:textId="77777777" w:rsidTr="006077FF">
        <w:tc>
          <w:tcPr>
            <w:tcW w:w="4252" w:type="dxa"/>
          </w:tcPr>
          <w:p w14:paraId="06467EAB" w14:textId="77777777" w:rsidR="006077FF" w:rsidRPr="00317CED" w:rsidRDefault="006077FF" w:rsidP="006077FF"/>
        </w:tc>
        <w:tc>
          <w:tcPr>
            <w:tcW w:w="4252" w:type="dxa"/>
          </w:tcPr>
          <w:p w14:paraId="59761E2B" w14:textId="77777777" w:rsidR="006077FF" w:rsidRPr="00A31227" w:rsidRDefault="006077FF" w:rsidP="006077FF"/>
        </w:tc>
      </w:tr>
      <w:tr w:rsidR="006077FF" w:rsidRPr="00A31227" w14:paraId="14BF51A2" w14:textId="77777777" w:rsidTr="006077FF">
        <w:tc>
          <w:tcPr>
            <w:tcW w:w="4252" w:type="dxa"/>
          </w:tcPr>
          <w:p w14:paraId="24D4F29F" w14:textId="6E9252EC" w:rsidR="006077FF" w:rsidRPr="00317CED" w:rsidRDefault="00D018F2" w:rsidP="006077FF">
            <w:pPr>
              <w:numPr>
                <w:ilvl w:val="0"/>
                <w:numId w:val="7"/>
              </w:numPr>
            </w:pPr>
            <w:r>
              <w:t>99</w:t>
            </w:r>
            <w:r w:rsidR="006077FF" w:rsidRPr="00317CED">
              <w:t>% resolution within SLAs</w:t>
            </w:r>
          </w:p>
        </w:tc>
        <w:tc>
          <w:tcPr>
            <w:tcW w:w="4252" w:type="dxa"/>
          </w:tcPr>
          <w:p w14:paraId="186C7B35" w14:textId="149FE514" w:rsidR="006077FF" w:rsidRPr="00A31227" w:rsidRDefault="00A31227" w:rsidP="006077FF">
            <w:pPr>
              <w:numPr>
                <w:ilvl w:val="0"/>
                <w:numId w:val="7"/>
              </w:numPr>
              <w:rPr>
                <w:lang w:eastAsia="ko-KR"/>
                <w:rPrChange w:id="17" w:author="유한여울" w:date="2021-06-23T19:03:00Z">
                  <w:rPr>
                    <w:highlight w:val="yellow"/>
                    <w:lang w:eastAsia="ko-KR"/>
                  </w:rPr>
                </w:rPrChange>
              </w:rPr>
            </w:pPr>
            <w:r w:rsidRPr="00A31227">
              <w:rPr>
                <w:rFonts w:ascii="Malgun Gothic" w:eastAsia="Malgun Gothic" w:hAnsi="Malgun Gothic" w:cs="Malgun Gothic"/>
                <w:lang w:val="en-US" w:eastAsia="ko-KR"/>
                <w:rPrChange w:id="18" w:author="유한여울" w:date="2021-06-23T19:03:00Z">
                  <w:rPr>
                    <w:rFonts w:ascii="Malgun Gothic" w:eastAsia="Malgun Gothic" w:hAnsi="Malgun Gothic" w:cs="Malgun Gothic"/>
                    <w:highlight w:val="yellow"/>
                    <w:lang w:val="en-US" w:eastAsia="ko-KR"/>
                  </w:rPr>
                </w:rPrChange>
              </w:rPr>
              <w:t>SLA</w:t>
            </w:r>
            <w:r w:rsidRPr="00A31227">
              <w:rPr>
                <w:rFonts w:ascii="Malgun Gothic" w:eastAsia="Malgun Gothic" w:hAnsi="Malgun Gothic" w:cs="Malgun Gothic" w:hint="eastAsia"/>
                <w:lang w:val="en-US" w:eastAsia="ko-KR"/>
                <w:rPrChange w:id="19" w:author="유한여울" w:date="2021-06-23T19:03:00Z">
                  <w:rPr>
                    <w:rFonts w:ascii="Malgun Gothic" w:eastAsia="Malgun Gothic" w:hAnsi="Malgun Gothic" w:cs="Malgun Gothic" w:hint="eastAsia"/>
                    <w:highlight w:val="yellow"/>
                    <w:lang w:val="en-US" w:eastAsia="ko-KR"/>
                  </w:rPr>
                </w:rPrChange>
              </w:rPr>
              <w:t>준수하며</w:t>
            </w:r>
            <w:r w:rsidRPr="00A31227">
              <w:rPr>
                <w:rFonts w:ascii="Malgun Gothic" w:eastAsia="Malgun Gothic" w:hAnsi="Malgun Gothic" w:cs="Malgun Gothic"/>
                <w:lang w:val="en-US" w:eastAsia="ko-KR"/>
                <w:rPrChange w:id="20" w:author="유한여울" w:date="2021-06-23T19:03:00Z">
                  <w:rPr>
                    <w:rFonts w:ascii="Malgun Gothic" w:eastAsia="Malgun Gothic" w:hAnsi="Malgun Gothic" w:cs="Malgun Gothic"/>
                    <w:highlight w:val="yellow"/>
                    <w:lang w:val="en-US" w:eastAsia="ko-KR"/>
                  </w:rPr>
                </w:rPrChange>
              </w:rPr>
              <w:t xml:space="preserve"> </w:t>
            </w:r>
            <w:r w:rsidRPr="00A31227">
              <w:rPr>
                <w:rFonts w:ascii="Malgun Gothic" w:eastAsia="Malgun Gothic" w:hAnsi="Malgun Gothic" w:cs="Malgun Gothic" w:hint="eastAsia"/>
                <w:lang w:val="ko" w:eastAsia="ko-KR"/>
                <w:rPrChange w:id="21" w:author="유한여울" w:date="2021-06-23T19:03:00Z">
                  <w:rPr>
                    <w:rFonts w:ascii="Malgun Gothic" w:eastAsia="Malgun Gothic" w:hAnsi="Malgun Gothic" w:cs="Malgun Gothic" w:hint="eastAsia"/>
                    <w:highlight w:val="yellow"/>
                    <w:lang w:val="ko" w:eastAsia="ko-KR"/>
                  </w:rPr>
                </w:rPrChange>
              </w:rPr>
              <w:t>고객문의</w:t>
            </w:r>
            <w:r w:rsidR="00D018F2" w:rsidRPr="00A31227">
              <w:rPr>
                <w:rFonts w:ascii="Malgun Gothic" w:eastAsia="Malgun Gothic" w:hAnsi="Malgun Gothic" w:cs="Malgun Gothic"/>
                <w:lang w:val="ko" w:eastAsia="ko-KR"/>
                <w:rPrChange w:id="22" w:author="유한여울" w:date="2021-06-23T19:03:00Z">
                  <w:rPr>
                    <w:rFonts w:ascii="Malgun Gothic" w:eastAsia="Malgun Gothic" w:hAnsi="Malgun Gothic" w:cs="Malgun Gothic"/>
                    <w:highlight w:val="yellow"/>
                    <w:lang w:val="ko" w:eastAsia="ko-KR"/>
                  </w:rPr>
                </w:rPrChange>
              </w:rPr>
              <w:t>99</w:t>
            </w:r>
            <w:r w:rsidR="006077FF" w:rsidRPr="00A31227">
              <w:rPr>
                <w:rFonts w:ascii="Malgun Gothic" w:eastAsia="Malgun Gothic" w:hAnsi="Malgun Gothic" w:cs="Malgun Gothic"/>
                <w:lang w:val="ko" w:eastAsia="ko-KR"/>
                <w:rPrChange w:id="23" w:author="유한여울" w:date="2021-06-23T19:03:00Z">
                  <w:rPr>
                    <w:rFonts w:ascii="Malgun Gothic" w:eastAsia="Malgun Gothic" w:hAnsi="Malgun Gothic" w:cs="Malgun Gothic"/>
                    <w:highlight w:val="yellow"/>
                    <w:lang w:val="ko" w:eastAsia="ko-KR"/>
                  </w:rPr>
                </w:rPrChange>
              </w:rPr>
              <w:t>%</w:t>
            </w:r>
            <w:r w:rsidRPr="00A31227">
              <w:rPr>
                <w:rFonts w:ascii="Malgun Gothic" w:eastAsia="Malgun Gothic" w:hAnsi="Malgun Gothic" w:cs="Malgun Gothic"/>
                <w:lang w:val="ko" w:eastAsia="ko-KR"/>
                <w:rPrChange w:id="24" w:author="유한여울" w:date="2021-06-23T19:03:00Z">
                  <w:rPr>
                    <w:rFonts w:ascii="Malgun Gothic" w:eastAsia="Malgun Gothic" w:hAnsi="Malgun Gothic" w:cs="Malgun Gothic"/>
                    <w:highlight w:val="yellow"/>
                    <w:lang w:val="ko" w:eastAsia="ko-KR"/>
                  </w:rPr>
                </w:rPrChange>
              </w:rPr>
              <w:t xml:space="preserve"> 해결</w:t>
            </w:r>
          </w:p>
        </w:tc>
      </w:tr>
      <w:tr w:rsidR="006077FF" w14:paraId="221C3094" w14:textId="77777777" w:rsidTr="006077FF">
        <w:tc>
          <w:tcPr>
            <w:tcW w:w="4252" w:type="dxa"/>
          </w:tcPr>
          <w:p w14:paraId="0AAB823B" w14:textId="77777777" w:rsidR="006077FF" w:rsidRPr="00317CED" w:rsidRDefault="006077FF" w:rsidP="006077FF">
            <w:pPr>
              <w:numPr>
                <w:ilvl w:val="0"/>
                <w:numId w:val="7"/>
              </w:numPr>
            </w:pPr>
            <w:r w:rsidRPr="00317CED">
              <w:t>4.7 CSAT score</w:t>
            </w:r>
          </w:p>
        </w:tc>
        <w:tc>
          <w:tcPr>
            <w:tcW w:w="4252" w:type="dxa"/>
          </w:tcPr>
          <w:p w14:paraId="70AFC4C2" w14:textId="77777777" w:rsidR="006077FF" w:rsidRPr="00A31227" w:rsidRDefault="006077FF" w:rsidP="006077FF">
            <w:pPr>
              <w:numPr>
                <w:ilvl w:val="0"/>
                <w:numId w:val="7"/>
              </w:numPr>
              <w:rPr>
                <w:lang w:eastAsia="ko-KR"/>
              </w:rPr>
            </w:pPr>
            <w:r w:rsidRPr="00A31227">
              <w:rPr>
                <w:rFonts w:ascii="Malgun Gothic" w:eastAsia="Malgun Gothic" w:hAnsi="Malgun Gothic" w:cs="Malgun Gothic"/>
                <w:lang w:val="ko" w:eastAsia="ko-KR"/>
              </w:rPr>
              <w:t>고객 만족도(CSAT) 점수 4.7점</w:t>
            </w:r>
          </w:p>
        </w:tc>
      </w:tr>
      <w:tr w:rsidR="006077FF" w14:paraId="346C212F" w14:textId="77777777" w:rsidTr="006077FF">
        <w:tc>
          <w:tcPr>
            <w:tcW w:w="4252" w:type="dxa"/>
          </w:tcPr>
          <w:p w14:paraId="2E805909" w14:textId="77777777" w:rsidR="006077FF" w:rsidRPr="00317CED" w:rsidRDefault="006077FF" w:rsidP="006077FF">
            <w:pPr>
              <w:numPr>
                <w:ilvl w:val="0"/>
                <w:numId w:val="7"/>
              </w:numPr>
            </w:pPr>
            <w:r w:rsidRPr="00317CED">
              <w:t>5 support channels integrated</w:t>
            </w:r>
          </w:p>
        </w:tc>
        <w:tc>
          <w:tcPr>
            <w:tcW w:w="4252" w:type="dxa"/>
          </w:tcPr>
          <w:p w14:paraId="0CE47BC0" w14:textId="2162936F" w:rsidR="006077FF" w:rsidRPr="00A31227" w:rsidRDefault="006077FF" w:rsidP="006077FF">
            <w:pPr>
              <w:numPr>
                <w:ilvl w:val="0"/>
                <w:numId w:val="7"/>
              </w:numPr>
            </w:pPr>
            <w:r w:rsidRPr="00A31227">
              <w:rPr>
                <w:rFonts w:ascii="Malgun Gothic" w:eastAsia="Malgun Gothic" w:hAnsi="Malgun Gothic" w:cs="Malgun Gothic"/>
                <w:lang w:val="ko"/>
                <w:rPrChange w:id="25" w:author="유한여울" w:date="2021-06-23T19:03:00Z">
                  <w:rPr>
                    <w:rFonts w:ascii="Malgun Gothic" w:eastAsia="Malgun Gothic" w:hAnsi="Malgun Gothic" w:cs="Malgun Gothic"/>
                    <w:highlight w:val="yellow"/>
                    <w:lang w:val="ko"/>
                  </w:rPr>
                </w:rPrChange>
              </w:rPr>
              <w:t>5개</w:t>
            </w:r>
            <w:r w:rsidR="00A31227" w:rsidRPr="00A31227">
              <w:rPr>
                <w:rFonts w:ascii="Malgun Gothic" w:eastAsia="Malgun Gothic" w:hAnsi="Malgun Gothic" w:cs="Malgun Gothic" w:hint="eastAsia"/>
                <w:lang w:val="ko" w:eastAsia="ko-KR"/>
                <w:rPrChange w:id="26" w:author="유한여울" w:date="2021-06-23T19:03:00Z">
                  <w:rPr>
                    <w:rFonts w:ascii="Malgun Gothic" w:eastAsia="Malgun Gothic" w:hAnsi="Malgun Gothic" w:cs="Malgun Gothic" w:hint="eastAsia"/>
                    <w:highlight w:val="yellow"/>
                    <w:lang w:val="ko" w:eastAsia="ko-KR"/>
                  </w:rPr>
                </w:rPrChange>
              </w:rPr>
              <w:t>의</w:t>
            </w:r>
            <w:r w:rsidRPr="00A31227">
              <w:rPr>
                <w:rFonts w:ascii="Malgun Gothic" w:eastAsia="Malgun Gothic" w:hAnsi="Malgun Gothic" w:cs="Malgun Gothic"/>
                <w:lang w:val="ko"/>
                <w:rPrChange w:id="27" w:author="유한여울" w:date="2021-06-23T19:03:00Z">
                  <w:rPr>
                    <w:rFonts w:ascii="Malgun Gothic" w:eastAsia="Malgun Gothic" w:hAnsi="Malgun Gothic" w:cs="Malgun Gothic"/>
                    <w:highlight w:val="yellow"/>
                    <w:lang w:val="ko"/>
                  </w:rPr>
                </w:rPrChange>
              </w:rPr>
              <w:t xml:space="preserve"> </w:t>
            </w:r>
            <w:r w:rsidR="00A31227" w:rsidRPr="00A31227">
              <w:rPr>
                <w:rFonts w:ascii="Malgun Gothic" w:eastAsia="Malgun Gothic" w:hAnsi="Malgun Gothic" w:cs="Malgun Gothic"/>
                <w:lang w:val="en-US" w:eastAsia="ko-KR"/>
                <w:rPrChange w:id="28" w:author="유한여울" w:date="2021-06-23T19:03:00Z">
                  <w:rPr>
                    <w:rFonts w:ascii="Malgun Gothic" w:eastAsia="Malgun Gothic" w:hAnsi="Malgun Gothic" w:cs="Malgun Gothic"/>
                    <w:highlight w:val="yellow"/>
                    <w:lang w:val="en-US" w:eastAsia="ko-KR"/>
                  </w:rPr>
                </w:rPrChange>
              </w:rPr>
              <w:t>CS</w:t>
            </w:r>
            <w:r w:rsidR="00A31227" w:rsidRPr="00A31227">
              <w:rPr>
                <w:rFonts w:ascii="Malgun Gothic" w:eastAsia="Malgun Gothic" w:hAnsi="Malgun Gothic" w:cs="Malgun Gothic" w:hint="eastAsia"/>
                <w:lang w:val="en-US" w:eastAsia="ko-KR"/>
                <w:rPrChange w:id="29" w:author="유한여울" w:date="2021-06-23T19:03:00Z">
                  <w:rPr>
                    <w:rFonts w:ascii="Malgun Gothic" w:eastAsia="Malgun Gothic" w:hAnsi="Malgun Gothic" w:cs="Malgun Gothic" w:hint="eastAsia"/>
                    <w:highlight w:val="yellow"/>
                    <w:lang w:val="en-US" w:eastAsia="ko-KR"/>
                  </w:rPr>
                </w:rPrChange>
              </w:rPr>
              <w:t>채널</w:t>
            </w:r>
            <w:r w:rsidRPr="00A31227">
              <w:rPr>
                <w:rFonts w:ascii="Malgun Gothic" w:eastAsia="Malgun Gothic" w:hAnsi="Malgun Gothic" w:cs="Malgun Gothic"/>
                <w:lang w:val="ko"/>
                <w:rPrChange w:id="30" w:author="유한여울" w:date="2021-06-23T19:03:00Z">
                  <w:rPr>
                    <w:rFonts w:ascii="Malgun Gothic" w:eastAsia="Malgun Gothic" w:hAnsi="Malgun Gothic" w:cs="Malgun Gothic"/>
                    <w:highlight w:val="yellow"/>
                    <w:lang w:val="ko"/>
                  </w:rPr>
                </w:rPrChange>
              </w:rPr>
              <w:t xml:space="preserve"> </w:t>
            </w:r>
            <w:proofErr w:type="spellStart"/>
            <w:r w:rsidRPr="00A31227">
              <w:rPr>
                <w:rFonts w:ascii="Malgun Gothic" w:eastAsia="Malgun Gothic" w:hAnsi="Malgun Gothic" w:cs="Malgun Gothic"/>
                <w:lang w:val="ko"/>
                <w:rPrChange w:id="31" w:author="유한여울" w:date="2021-06-23T19:03:00Z">
                  <w:rPr>
                    <w:rFonts w:ascii="Malgun Gothic" w:eastAsia="Malgun Gothic" w:hAnsi="Malgun Gothic" w:cs="Malgun Gothic"/>
                    <w:highlight w:val="yellow"/>
                    <w:lang w:val="ko"/>
                  </w:rPr>
                </w:rPrChange>
              </w:rPr>
              <w:t>통합</w:t>
            </w:r>
            <w:proofErr w:type="spellEnd"/>
          </w:p>
        </w:tc>
      </w:tr>
      <w:tr w:rsidR="006077FF" w14:paraId="057FE1AD" w14:textId="77777777" w:rsidTr="006077FF">
        <w:tc>
          <w:tcPr>
            <w:tcW w:w="4252" w:type="dxa"/>
          </w:tcPr>
          <w:p w14:paraId="3341D6E6" w14:textId="77777777" w:rsidR="006077FF" w:rsidRPr="00317CED" w:rsidRDefault="006077FF" w:rsidP="006077FF"/>
        </w:tc>
        <w:tc>
          <w:tcPr>
            <w:tcW w:w="4252" w:type="dxa"/>
          </w:tcPr>
          <w:p w14:paraId="7FDE12B0" w14:textId="77777777" w:rsidR="006077FF" w:rsidRPr="00A31227" w:rsidRDefault="006077FF" w:rsidP="006077FF"/>
        </w:tc>
      </w:tr>
      <w:tr w:rsidR="006077FF" w14:paraId="74225B2B" w14:textId="77777777" w:rsidTr="006077FF">
        <w:tc>
          <w:tcPr>
            <w:tcW w:w="4252" w:type="dxa"/>
          </w:tcPr>
          <w:p w14:paraId="16016784" w14:textId="77777777" w:rsidR="006077FF" w:rsidRPr="00317CED" w:rsidRDefault="006077FF" w:rsidP="006077FF">
            <w:pPr>
              <w:rPr>
                <w:b/>
              </w:rPr>
            </w:pPr>
            <w:r w:rsidRPr="00317CED">
              <w:rPr>
                <w:b/>
              </w:rPr>
              <w:t>Challenges:</w:t>
            </w:r>
          </w:p>
        </w:tc>
        <w:tc>
          <w:tcPr>
            <w:tcW w:w="4252" w:type="dxa"/>
          </w:tcPr>
          <w:p w14:paraId="4EECF93C" w14:textId="6CF6CBA9" w:rsidR="006077FF" w:rsidRPr="00A31227" w:rsidRDefault="00A31227" w:rsidP="006077FF">
            <w:pPr>
              <w:rPr>
                <w:b/>
              </w:rPr>
            </w:pPr>
            <w:r w:rsidRPr="00A31227">
              <w:rPr>
                <w:rFonts w:hint="eastAsia"/>
                <w:lang w:eastAsia="ko-KR"/>
              </w:rPr>
              <w:t>기존</w:t>
            </w:r>
            <w:r w:rsidRPr="00A31227">
              <w:rPr>
                <w:rFonts w:hint="eastAsia"/>
                <w:lang w:eastAsia="ko-KR"/>
              </w:rPr>
              <w:t xml:space="preserve"> </w:t>
            </w:r>
            <w:r w:rsidRPr="00A31227">
              <w:rPr>
                <w:rFonts w:hint="eastAsia"/>
                <w:lang w:eastAsia="ko-KR"/>
              </w:rPr>
              <w:t>문제점</w:t>
            </w:r>
            <w:r w:rsidRPr="00A31227">
              <w:rPr>
                <w:rFonts w:hint="eastAsia"/>
                <w:lang w:eastAsia="ko-KR"/>
              </w:rPr>
              <w:t>:</w:t>
            </w:r>
          </w:p>
        </w:tc>
      </w:tr>
      <w:tr w:rsidR="006077FF" w14:paraId="34E5DA1F" w14:textId="77777777" w:rsidTr="006077FF">
        <w:tc>
          <w:tcPr>
            <w:tcW w:w="4252" w:type="dxa"/>
          </w:tcPr>
          <w:p w14:paraId="651081CC" w14:textId="77777777" w:rsidR="006077FF" w:rsidRPr="00317CED" w:rsidRDefault="006077FF" w:rsidP="006077FF"/>
        </w:tc>
        <w:tc>
          <w:tcPr>
            <w:tcW w:w="4252" w:type="dxa"/>
          </w:tcPr>
          <w:p w14:paraId="45504EA5" w14:textId="77777777" w:rsidR="006077FF" w:rsidRPr="00A31227" w:rsidRDefault="006077FF" w:rsidP="006077FF"/>
        </w:tc>
      </w:tr>
      <w:tr w:rsidR="006077FF" w14:paraId="5BD99220" w14:textId="77777777" w:rsidTr="006077FF">
        <w:tc>
          <w:tcPr>
            <w:tcW w:w="4252" w:type="dxa"/>
          </w:tcPr>
          <w:p w14:paraId="70EDAA5B" w14:textId="77777777" w:rsidR="006077FF" w:rsidRPr="00317CED" w:rsidRDefault="006077FF" w:rsidP="006077FF">
            <w:pPr>
              <w:numPr>
                <w:ilvl w:val="0"/>
                <w:numId w:val="3"/>
              </w:numPr>
            </w:pPr>
            <w:r w:rsidRPr="00317CED">
              <w:t>Siloed support channels across regions</w:t>
            </w:r>
          </w:p>
        </w:tc>
        <w:tc>
          <w:tcPr>
            <w:tcW w:w="4252" w:type="dxa"/>
          </w:tcPr>
          <w:p w14:paraId="68AD4FC1" w14:textId="40D83B75" w:rsidR="006077FF" w:rsidRPr="00A31227" w:rsidRDefault="00A31227" w:rsidP="006077FF">
            <w:pPr>
              <w:numPr>
                <w:ilvl w:val="0"/>
                <w:numId w:val="3"/>
              </w:numPr>
              <w:rPr>
                <w:lang w:eastAsia="ko-KR"/>
              </w:rPr>
            </w:pPr>
            <w:r w:rsidRPr="00A31227">
              <w:rPr>
                <w:rFonts w:ascii="Malgun Gothic" w:eastAsia="Malgun Gothic" w:hAnsi="Malgun Gothic" w:cs="Malgun Gothic" w:hint="eastAsia"/>
                <w:lang w:val="ko" w:eastAsia="ko-KR"/>
              </w:rPr>
              <w:t>국가</w:t>
            </w:r>
            <w:r w:rsidR="006077FF" w:rsidRPr="00A31227">
              <w:rPr>
                <w:rFonts w:ascii="Malgun Gothic" w:eastAsia="Malgun Gothic" w:hAnsi="Malgun Gothic" w:cs="Malgun Gothic"/>
                <w:lang w:val="ko" w:eastAsia="ko-KR"/>
              </w:rPr>
              <w:t xml:space="preserve"> 별로 </w:t>
            </w:r>
            <w:r w:rsidRPr="00A31227">
              <w:rPr>
                <w:rFonts w:ascii="Malgun Gothic" w:eastAsia="Malgun Gothic" w:hAnsi="Malgun Gothic" w:cs="Malgun Gothic" w:hint="eastAsia"/>
                <w:lang w:val="ko" w:eastAsia="ko-KR"/>
              </w:rPr>
              <w:t xml:space="preserve">상이한 </w:t>
            </w:r>
            <w:r w:rsidRPr="00A31227">
              <w:rPr>
                <w:rFonts w:ascii="Malgun Gothic" w:eastAsia="Malgun Gothic" w:hAnsi="Malgun Gothic" w:cs="Malgun Gothic"/>
                <w:lang w:val="en-US" w:eastAsia="ko-KR"/>
              </w:rPr>
              <w:t>CS</w:t>
            </w:r>
            <w:r w:rsidR="006077FF" w:rsidRPr="00A31227">
              <w:rPr>
                <w:rFonts w:ascii="Malgun Gothic" w:eastAsia="Malgun Gothic" w:hAnsi="Malgun Gothic" w:cs="Malgun Gothic"/>
                <w:lang w:val="ko" w:eastAsia="ko-KR"/>
              </w:rPr>
              <w:t xml:space="preserve"> 채널</w:t>
            </w:r>
          </w:p>
        </w:tc>
      </w:tr>
      <w:tr w:rsidR="006077FF" w14:paraId="7D307C7E" w14:textId="77777777" w:rsidTr="006077FF">
        <w:tc>
          <w:tcPr>
            <w:tcW w:w="4252" w:type="dxa"/>
          </w:tcPr>
          <w:p w14:paraId="44C7CEDC" w14:textId="77777777" w:rsidR="006077FF" w:rsidRPr="00317CED" w:rsidRDefault="006077FF" w:rsidP="006077FF">
            <w:pPr>
              <w:numPr>
                <w:ilvl w:val="0"/>
                <w:numId w:val="3"/>
              </w:numPr>
            </w:pPr>
            <w:r w:rsidRPr="00317CED">
              <w:t>Lack of visibility into query types</w:t>
            </w:r>
          </w:p>
        </w:tc>
        <w:tc>
          <w:tcPr>
            <w:tcW w:w="4252" w:type="dxa"/>
          </w:tcPr>
          <w:p w14:paraId="4057A3B7" w14:textId="77777777" w:rsidR="006077FF" w:rsidRPr="00A31227" w:rsidRDefault="006077FF" w:rsidP="006077FF">
            <w:pPr>
              <w:numPr>
                <w:ilvl w:val="0"/>
                <w:numId w:val="3"/>
              </w:numPr>
              <w:rPr>
                <w:lang w:eastAsia="ko-KR"/>
              </w:rPr>
            </w:pPr>
            <w:r w:rsidRPr="00A31227">
              <w:rPr>
                <w:rFonts w:ascii="Malgun Gothic" w:eastAsia="Malgun Gothic" w:hAnsi="Malgun Gothic" w:cs="Malgun Gothic"/>
                <w:lang w:val="ko" w:eastAsia="ko-KR"/>
              </w:rPr>
              <w:t>문의 유형에 대한 가시성 부족</w:t>
            </w:r>
          </w:p>
        </w:tc>
      </w:tr>
      <w:tr w:rsidR="006077FF" w14:paraId="28592BD8" w14:textId="77777777" w:rsidTr="006077FF">
        <w:tc>
          <w:tcPr>
            <w:tcW w:w="4252" w:type="dxa"/>
          </w:tcPr>
          <w:p w14:paraId="4824E5E2" w14:textId="77777777" w:rsidR="006077FF" w:rsidRPr="00317CED" w:rsidRDefault="006077FF" w:rsidP="006077FF">
            <w:pPr>
              <w:numPr>
                <w:ilvl w:val="0"/>
                <w:numId w:val="3"/>
              </w:numPr>
            </w:pPr>
            <w:r w:rsidRPr="00317CED">
              <w:t>Slower response times due to manual responses</w:t>
            </w:r>
          </w:p>
        </w:tc>
        <w:tc>
          <w:tcPr>
            <w:tcW w:w="4252" w:type="dxa"/>
          </w:tcPr>
          <w:p w14:paraId="4A93EF89" w14:textId="77777777" w:rsidR="006077FF" w:rsidRPr="00A31227" w:rsidRDefault="006077FF" w:rsidP="006077FF">
            <w:pPr>
              <w:numPr>
                <w:ilvl w:val="0"/>
                <w:numId w:val="3"/>
              </w:numPr>
              <w:rPr>
                <w:lang w:eastAsia="ko-KR"/>
              </w:rPr>
            </w:pPr>
            <w:r w:rsidRPr="00A31227">
              <w:rPr>
                <w:rFonts w:ascii="Malgun Gothic" w:eastAsia="Malgun Gothic" w:hAnsi="Malgun Gothic" w:cs="Malgun Gothic"/>
                <w:lang w:val="ko" w:eastAsia="ko-KR"/>
              </w:rPr>
              <w:t>수동 답변 시스템으로 응답 시간 지연</w:t>
            </w:r>
          </w:p>
        </w:tc>
      </w:tr>
      <w:tr w:rsidR="006077FF" w14:paraId="7BB87AEC" w14:textId="77777777" w:rsidTr="006077FF">
        <w:tc>
          <w:tcPr>
            <w:tcW w:w="4252" w:type="dxa"/>
          </w:tcPr>
          <w:p w14:paraId="7FF3C579" w14:textId="77777777" w:rsidR="006077FF" w:rsidRPr="00317CED" w:rsidRDefault="006077FF" w:rsidP="006077FF">
            <w:pPr>
              <w:rPr>
                <w:lang w:eastAsia="ko-KR"/>
              </w:rPr>
            </w:pPr>
          </w:p>
        </w:tc>
        <w:tc>
          <w:tcPr>
            <w:tcW w:w="4252" w:type="dxa"/>
          </w:tcPr>
          <w:p w14:paraId="45EBA227" w14:textId="77777777" w:rsidR="006077FF" w:rsidRPr="00317CED" w:rsidRDefault="006077FF" w:rsidP="006077FF">
            <w:pPr>
              <w:rPr>
                <w:lang w:eastAsia="ko-KR"/>
              </w:rPr>
            </w:pPr>
          </w:p>
        </w:tc>
      </w:tr>
      <w:tr w:rsidR="006077FF" w14:paraId="7BDDD939" w14:textId="77777777" w:rsidTr="006077FF">
        <w:tc>
          <w:tcPr>
            <w:tcW w:w="4252" w:type="dxa"/>
          </w:tcPr>
          <w:p w14:paraId="6F5097E2" w14:textId="77777777" w:rsidR="006077FF" w:rsidRPr="00317CED" w:rsidRDefault="006077FF" w:rsidP="006077FF">
            <w:pPr>
              <w:rPr>
                <w:b/>
              </w:rPr>
            </w:pPr>
            <w:r w:rsidRPr="00317CED">
              <w:rPr>
                <w:b/>
              </w:rPr>
              <w:t>Key Results:</w:t>
            </w:r>
          </w:p>
        </w:tc>
        <w:tc>
          <w:tcPr>
            <w:tcW w:w="4252" w:type="dxa"/>
          </w:tcPr>
          <w:p w14:paraId="01DFA587" w14:textId="77777777" w:rsidR="006077FF" w:rsidRPr="00317CED" w:rsidRDefault="006077FF" w:rsidP="006077FF">
            <w:pPr>
              <w:rPr>
                <w:b/>
              </w:rPr>
            </w:pPr>
            <w:proofErr w:type="spellStart"/>
            <w:r w:rsidRPr="00317CED">
              <w:rPr>
                <w:rFonts w:ascii="Malgun Gothic" w:eastAsia="Malgun Gothic" w:hAnsi="Malgun Gothic" w:cs="Malgun Gothic"/>
                <w:b/>
                <w:lang w:val="ko"/>
              </w:rPr>
              <w:t>핵심</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성과</w:t>
            </w:r>
            <w:proofErr w:type="spellEnd"/>
            <w:r w:rsidRPr="00317CED">
              <w:rPr>
                <w:rFonts w:ascii="Malgun Gothic" w:eastAsia="Malgun Gothic" w:hAnsi="Malgun Gothic" w:cs="Malgun Gothic"/>
                <w:b/>
                <w:lang w:val="ko"/>
              </w:rPr>
              <w:t>:</w:t>
            </w:r>
          </w:p>
        </w:tc>
      </w:tr>
      <w:tr w:rsidR="006077FF" w14:paraId="7D2C8854" w14:textId="77777777" w:rsidTr="006077FF">
        <w:tc>
          <w:tcPr>
            <w:tcW w:w="4252" w:type="dxa"/>
          </w:tcPr>
          <w:p w14:paraId="08E34DDC" w14:textId="77777777" w:rsidR="006077FF" w:rsidRPr="00317CED" w:rsidRDefault="006077FF" w:rsidP="006077FF"/>
        </w:tc>
        <w:tc>
          <w:tcPr>
            <w:tcW w:w="4252" w:type="dxa"/>
          </w:tcPr>
          <w:p w14:paraId="132E9591" w14:textId="77777777" w:rsidR="006077FF" w:rsidRPr="00317CED" w:rsidRDefault="006077FF" w:rsidP="006077FF"/>
        </w:tc>
      </w:tr>
      <w:tr w:rsidR="006077FF" w14:paraId="3CE9DCC8" w14:textId="77777777" w:rsidTr="006077FF">
        <w:tc>
          <w:tcPr>
            <w:tcW w:w="4252" w:type="dxa"/>
          </w:tcPr>
          <w:p w14:paraId="3077089C" w14:textId="77777777" w:rsidR="006077FF" w:rsidRPr="00317CED" w:rsidRDefault="006077FF" w:rsidP="006077FF">
            <w:pPr>
              <w:numPr>
                <w:ilvl w:val="0"/>
                <w:numId w:val="4"/>
              </w:numPr>
            </w:pPr>
            <w:r w:rsidRPr="00317CED">
              <w:t>Integration of all support channels within omnichannel</w:t>
            </w:r>
          </w:p>
        </w:tc>
        <w:tc>
          <w:tcPr>
            <w:tcW w:w="4252" w:type="dxa"/>
          </w:tcPr>
          <w:p w14:paraId="61921985" w14:textId="26B4E922" w:rsidR="006077FF" w:rsidRPr="00317CED" w:rsidRDefault="006077FF" w:rsidP="006077FF">
            <w:pPr>
              <w:numPr>
                <w:ilvl w:val="0"/>
                <w:numId w:val="4"/>
              </w:numPr>
              <w:rPr>
                <w:lang w:eastAsia="ko-KR"/>
              </w:rPr>
            </w:pPr>
            <w:r w:rsidRPr="00317CED">
              <w:rPr>
                <w:rFonts w:ascii="Malgun Gothic" w:eastAsia="Malgun Gothic" w:hAnsi="Malgun Gothic" w:cs="Malgun Gothic"/>
                <w:lang w:val="ko" w:eastAsia="ko-KR"/>
              </w:rPr>
              <w:t xml:space="preserve">옴니채널로 모든 </w:t>
            </w:r>
            <w:r w:rsidR="00A31227">
              <w:rPr>
                <w:rFonts w:ascii="Malgun Gothic" w:eastAsia="Malgun Gothic" w:hAnsi="Malgun Gothic" w:cs="Malgun Gothic"/>
                <w:lang w:val="en-US" w:eastAsia="ko-KR"/>
              </w:rPr>
              <w:t>CS</w:t>
            </w:r>
            <w:r w:rsidRPr="00317CED">
              <w:rPr>
                <w:rFonts w:ascii="Malgun Gothic" w:eastAsia="Malgun Gothic" w:hAnsi="Malgun Gothic" w:cs="Malgun Gothic"/>
                <w:lang w:val="ko" w:eastAsia="ko-KR"/>
              </w:rPr>
              <w:t>채널 통합</w:t>
            </w:r>
          </w:p>
        </w:tc>
      </w:tr>
      <w:tr w:rsidR="006077FF" w14:paraId="53003C5E" w14:textId="77777777" w:rsidTr="006077FF">
        <w:tc>
          <w:tcPr>
            <w:tcW w:w="4252" w:type="dxa"/>
          </w:tcPr>
          <w:p w14:paraId="72C7B9D9" w14:textId="77777777" w:rsidR="006077FF" w:rsidRPr="00317CED" w:rsidRDefault="006077FF" w:rsidP="006077FF">
            <w:pPr>
              <w:numPr>
                <w:ilvl w:val="0"/>
                <w:numId w:val="4"/>
              </w:numPr>
            </w:pPr>
            <w:r w:rsidRPr="00317CED">
              <w:t xml:space="preserve">High-level visibility into support trends through category-wise classification </w:t>
            </w:r>
          </w:p>
        </w:tc>
        <w:tc>
          <w:tcPr>
            <w:tcW w:w="4252" w:type="dxa"/>
          </w:tcPr>
          <w:p w14:paraId="7331A7D3" w14:textId="4744F0E6" w:rsidR="006077FF" w:rsidRPr="00317CED" w:rsidRDefault="00A31227" w:rsidP="006077FF">
            <w:pPr>
              <w:numPr>
                <w:ilvl w:val="0"/>
                <w:numId w:val="4"/>
              </w:numPr>
              <w:rPr>
                <w:lang w:eastAsia="ko-KR"/>
              </w:rPr>
            </w:pPr>
            <w:r>
              <w:rPr>
                <w:rFonts w:hint="eastAsia"/>
                <w:lang w:eastAsia="ko-KR"/>
              </w:rPr>
              <w:t>문의</w:t>
            </w:r>
            <w:r>
              <w:rPr>
                <w:rFonts w:hint="eastAsia"/>
                <w:lang w:eastAsia="ko-KR"/>
              </w:rPr>
              <w:t xml:space="preserve"> </w:t>
            </w:r>
            <w:r>
              <w:rPr>
                <w:rFonts w:hint="eastAsia"/>
                <w:lang w:eastAsia="ko-KR"/>
              </w:rPr>
              <w:t>유형</w:t>
            </w:r>
            <w:r>
              <w:rPr>
                <w:rFonts w:hint="eastAsia"/>
                <w:lang w:eastAsia="ko-KR"/>
              </w:rPr>
              <w:t xml:space="preserve"> </w:t>
            </w:r>
            <w:r>
              <w:rPr>
                <w:rFonts w:hint="eastAsia"/>
                <w:lang w:eastAsia="ko-KR"/>
              </w:rPr>
              <w:t>범주화를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고객이</w:t>
            </w:r>
            <w:r>
              <w:rPr>
                <w:rFonts w:hint="eastAsia"/>
                <w:lang w:eastAsia="ko-KR"/>
              </w:rPr>
              <w:t xml:space="preserve"> </w:t>
            </w:r>
            <w:r>
              <w:rPr>
                <w:rFonts w:hint="eastAsia"/>
                <w:lang w:eastAsia="ko-KR"/>
              </w:rPr>
              <w:t>지원</w:t>
            </w:r>
            <w:r>
              <w:rPr>
                <w:rFonts w:hint="eastAsia"/>
                <w:lang w:eastAsia="ko-KR"/>
              </w:rPr>
              <w:t xml:space="preserve"> </w:t>
            </w:r>
            <w:r>
              <w:rPr>
                <w:rFonts w:hint="eastAsia"/>
                <w:lang w:eastAsia="ko-KR"/>
              </w:rPr>
              <w:t>내용을</w:t>
            </w:r>
            <w:r>
              <w:rPr>
                <w:rFonts w:hint="eastAsia"/>
                <w:lang w:eastAsia="ko-KR"/>
              </w:rPr>
              <w:t xml:space="preserve"> </w:t>
            </w:r>
            <w:r>
              <w:rPr>
                <w:rFonts w:hint="eastAsia"/>
                <w:lang w:eastAsia="ko-KR"/>
              </w:rPr>
              <w:t>파악하는</w:t>
            </w:r>
            <w:r>
              <w:rPr>
                <w:rFonts w:hint="eastAsia"/>
                <w:lang w:eastAsia="ko-KR"/>
              </w:rPr>
              <w:t xml:space="preserve"> </w:t>
            </w:r>
            <w:r>
              <w:rPr>
                <w:rFonts w:hint="eastAsia"/>
                <w:lang w:eastAsia="ko-KR"/>
              </w:rPr>
              <w:t>데</w:t>
            </w:r>
            <w:r>
              <w:rPr>
                <w:rFonts w:hint="eastAsia"/>
                <w:lang w:eastAsia="ko-KR"/>
              </w:rPr>
              <w:t xml:space="preserve"> </w:t>
            </w:r>
            <w:r>
              <w:rPr>
                <w:rFonts w:hint="eastAsia"/>
                <w:lang w:eastAsia="ko-KR"/>
              </w:rPr>
              <w:t>도움을</w:t>
            </w:r>
            <w:r>
              <w:rPr>
                <w:rFonts w:hint="eastAsia"/>
                <w:lang w:eastAsia="ko-KR"/>
              </w:rPr>
              <w:t xml:space="preserve"> </w:t>
            </w:r>
            <w:r>
              <w:rPr>
                <w:rFonts w:hint="eastAsia"/>
                <w:lang w:eastAsia="ko-KR"/>
              </w:rPr>
              <w:t>줌</w:t>
            </w:r>
          </w:p>
        </w:tc>
      </w:tr>
      <w:tr w:rsidR="006077FF" w14:paraId="6F00CA45" w14:textId="77777777" w:rsidTr="006077FF">
        <w:tc>
          <w:tcPr>
            <w:tcW w:w="4252" w:type="dxa"/>
          </w:tcPr>
          <w:p w14:paraId="4B18BF95" w14:textId="77777777" w:rsidR="006077FF" w:rsidRPr="00317CED" w:rsidRDefault="006077FF" w:rsidP="006077FF">
            <w:pPr>
              <w:numPr>
                <w:ilvl w:val="0"/>
                <w:numId w:val="4"/>
              </w:numPr>
            </w:pPr>
            <w:r w:rsidRPr="00317CED">
              <w:t>Quicker support through ‘Canned Responses’</w:t>
            </w:r>
          </w:p>
        </w:tc>
        <w:tc>
          <w:tcPr>
            <w:tcW w:w="4252" w:type="dxa"/>
          </w:tcPr>
          <w:p w14:paraId="0F7AA461" w14:textId="20152E8A" w:rsidR="006077FF" w:rsidRPr="00317CED" w:rsidRDefault="00A31227" w:rsidP="006077FF">
            <w:pPr>
              <w:numPr>
                <w:ilvl w:val="0"/>
                <w:numId w:val="4"/>
              </w:numPr>
              <w:rPr>
                <w:lang w:eastAsia="ko-KR"/>
              </w:rPr>
            </w:pPr>
            <w:ins w:id="32" w:author="유한여울" w:date="2021-06-23T19:03:00Z">
              <w:r w:rsidRPr="00A31227">
                <w:rPr>
                  <w:rFonts w:ascii="Malgun Gothic" w:eastAsia="Malgun Gothic" w:hAnsi="Malgun Gothic" w:cs="Malgun Gothic" w:hint="eastAsia"/>
                  <w:lang w:val="ko" w:eastAsia="ko-KR"/>
                </w:rPr>
                <w:t>‘예상 질문에 대한 답변’을 추가하여 응답 시간 단축</w:t>
              </w:r>
              <w:r w:rsidRPr="00A31227" w:rsidDel="00A31227">
                <w:rPr>
                  <w:rFonts w:ascii="Malgun Gothic" w:eastAsia="Malgun Gothic" w:hAnsi="Malgun Gothic" w:cs="Malgun Gothic"/>
                  <w:lang w:val="ko" w:eastAsia="ko-KR"/>
                </w:rPr>
                <w:t xml:space="preserve"> </w:t>
              </w:r>
            </w:ins>
            <w:r w:rsidR="006077FF" w:rsidRPr="00317CED">
              <w:rPr>
                <w:rFonts w:ascii="Malgun Gothic" w:eastAsia="Malgun Gothic" w:hAnsi="Malgun Gothic" w:cs="Malgun Gothic"/>
                <w:lang w:val="ko" w:eastAsia="ko-KR"/>
              </w:rPr>
              <w:t>'</w:t>
            </w:r>
            <w:ins w:id="33" w:author="유한여울" w:date="2021-06-23T19:03:00Z">
              <w:r w:rsidRPr="00317CED" w:rsidDel="00A31227">
                <w:rPr>
                  <w:rFonts w:ascii="Malgun Gothic" w:eastAsia="Malgun Gothic" w:hAnsi="Malgun Gothic" w:cs="Malgun Gothic"/>
                  <w:lang w:val="ko" w:eastAsia="ko-KR"/>
                </w:rPr>
                <w:t xml:space="preserve"> </w:t>
              </w:r>
            </w:ins>
            <w:del w:id="34" w:author="유한여울" w:date="2021-06-23T19:03:00Z">
              <w:r w:rsidR="006077FF" w:rsidRPr="00317CED" w:rsidDel="00A31227">
                <w:rPr>
                  <w:rFonts w:ascii="Malgun Gothic" w:eastAsia="Malgun Gothic" w:hAnsi="Malgun Gothic" w:cs="Malgun Gothic"/>
                  <w:lang w:val="ko" w:eastAsia="ko-KR"/>
                </w:rPr>
                <w:delText>미리 준비된 답변'을 활용하여 응답 시간 단축</w:delText>
              </w:r>
            </w:del>
          </w:p>
        </w:tc>
      </w:tr>
      <w:tr w:rsidR="006077FF" w14:paraId="237255BD" w14:textId="77777777" w:rsidTr="006077FF">
        <w:tc>
          <w:tcPr>
            <w:tcW w:w="4252" w:type="dxa"/>
          </w:tcPr>
          <w:p w14:paraId="0C5C9947" w14:textId="77777777" w:rsidR="006077FF" w:rsidRPr="00317CED" w:rsidRDefault="006077FF" w:rsidP="006077FF">
            <w:pPr>
              <w:rPr>
                <w:b/>
                <w:lang w:eastAsia="ko-KR"/>
              </w:rPr>
            </w:pPr>
          </w:p>
        </w:tc>
        <w:tc>
          <w:tcPr>
            <w:tcW w:w="4252" w:type="dxa"/>
          </w:tcPr>
          <w:p w14:paraId="5770F4F6" w14:textId="77777777" w:rsidR="006077FF" w:rsidRPr="00317CED" w:rsidRDefault="006077FF" w:rsidP="006077FF">
            <w:pPr>
              <w:rPr>
                <w:b/>
                <w:lang w:eastAsia="ko-KR"/>
              </w:rPr>
            </w:pPr>
          </w:p>
        </w:tc>
      </w:tr>
      <w:tr w:rsidR="006077FF" w14:paraId="16968CD6" w14:textId="77777777" w:rsidTr="006077FF">
        <w:tc>
          <w:tcPr>
            <w:tcW w:w="4252" w:type="dxa"/>
          </w:tcPr>
          <w:p w14:paraId="744FFB5D" w14:textId="77777777" w:rsidR="006077FF" w:rsidRPr="00317CED" w:rsidRDefault="006077FF" w:rsidP="006077FF">
            <w:pPr>
              <w:rPr>
                <w:b/>
                <w:lang w:eastAsia="ko-KR"/>
              </w:rPr>
            </w:pPr>
          </w:p>
        </w:tc>
        <w:tc>
          <w:tcPr>
            <w:tcW w:w="4252" w:type="dxa"/>
          </w:tcPr>
          <w:p w14:paraId="3B6B1878" w14:textId="77777777" w:rsidR="006077FF" w:rsidRPr="00317CED" w:rsidRDefault="006077FF" w:rsidP="006077FF">
            <w:pPr>
              <w:rPr>
                <w:b/>
                <w:lang w:eastAsia="ko-KR"/>
              </w:rPr>
            </w:pPr>
          </w:p>
        </w:tc>
      </w:tr>
      <w:tr w:rsidR="006077FF" w14:paraId="11B73526" w14:textId="77777777" w:rsidTr="006077FF">
        <w:tc>
          <w:tcPr>
            <w:tcW w:w="4252" w:type="dxa"/>
          </w:tcPr>
          <w:p w14:paraId="28A5AE08" w14:textId="0B1C7E51" w:rsidR="006077FF" w:rsidRPr="00317CED" w:rsidRDefault="006077FF" w:rsidP="006077FF">
            <w:pPr>
              <w:rPr>
                <w:b/>
              </w:rPr>
            </w:pPr>
            <w:r w:rsidRPr="00317CED">
              <w:rPr>
                <w:b/>
              </w:rPr>
              <w:t>About S</w:t>
            </w:r>
            <w:r w:rsidR="002A3F94">
              <w:rPr>
                <w:b/>
              </w:rPr>
              <w:t>ENTBE</w:t>
            </w:r>
          </w:p>
        </w:tc>
        <w:tc>
          <w:tcPr>
            <w:tcW w:w="4252" w:type="dxa"/>
          </w:tcPr>
          <w:p w14:paraId="77123CE6" w14:textId="71B169DE" w:rsidR="006077FF" w:rsidRPr="00317CED" w:rsidRDefault="006077FF" w:rsidP="006077FF">
            <w:pPr>
              <w:rPr>
                <w:b/>
                <w:lang w:eastAsia="ko-KR"/>
              </w:rPr>
            </w:pPr>
            <w:r w:rsidRPr="00317CED">
              <w:rPr>
                <w:rFonts w:ascii="Malgun Gothic" w:eastAsia="Malgun Gothic" w:hAnsi="Malgun Gothic" w:cs="Malgun Gothic"/>
                <w:b/>
                <w:lang w:val="ko" w:eastAsia="ko-KR"/>
              </w:rPr>
              <w:t>센트비(S</w:t>
            </w:r>
            <w:r w:rsidR="002A3F94">
              <w:rPr>
                <w:rFonts w:ascii="Malgun Gothic" w:eastAsia="Malgun Gothic" w:hAnsi="Malgun Gothic" w:cs="Malgun Gothic"/>
                <w:b/>
                <w:lang w:val="ko" w:eastAsia="ko-KR"/>
              </w:rPr>
              <w:t>ENTBE</w:t>
            </w:r>
            <w:r w:rsidRPr="00317CED">
              <w:rPr>
                <w:rFonts w:ascii="Malgun Gothic" w:eastAsia="Malgun Gothic" w:hAnsi="Malgun Gothic" w:cs="Malgun Gothic"/>
                <w:b/>
                <w:lang w:val="ko" w:eastAsia="ko-KR"/>
              </w:rPr>
              <w:t>) 소개</w:t>
            </w:r>
          </w:p>
        </w:tc>
      </w:tr>
      <w:tr w:rsidR="006077FF" w14:paraId="497606D9" w14:textId="77777777" w:rsidTr="006077FF">
        <w:tc>
          <w:tcPr>
            <w:tcW w:w="4252" w:type="dxa"/>
          </w:tcPr>
          <w:p w14:paraId="3C7EB45E" w14:textId="77777777" w:rsidR="006077FF" w:rsidRPr="00317CED" w:rsidRDefault="006077FF" w:rsidP="006077FF">
            <w:pPr>
              <w:rPr>
                <w:b/>
                <w:lang w:eastAsia="ko-KR"/>
              </w:rPr>
            </w:pPr>
          </w:p>
        </w:tc>
        <w:tc>
          <w:tcPr>
            <w:tcW w:w="4252" w:type="dxa"/>
          </w:tcPr>
          <w:p w14:paraId="63DA5183" w14:textId="77777777" w:rsidR="006077FF" w:rsidRPr="00317CED" w:rsidRDefault="006077FF" w:rsidP="006077FF">
            <w:pPr>
              <w:rPr>
                <w:b/>
                <w:lang w:eastAsia="ko-KR"/>
              </w:rPr>
            </w:pPr>
          </w:p>
        </w:tc>
      </w:tr>
      <w:tr w:rsidR="006077FF" w14:paraId="58C1E812" w14:textId="77777777" w:rsidTr="006077FF">
        <w:tc>
          <w:tcPr>
            <w:tcW w:w="4252" w:type="dxa"/>
          </w:tcPr>
          <w:p w14:paraId="2C05BB65" w14:textId="77777777" w:rsidR="003F3741" w:rsidRDefault="003F3741" w:rsidP="003F3741">
            <w:pPr>
              <w:rPr>
                <w:lang w:eastAsia="ko-KR"/>
              </w:rPr>
            </w:pPr>
          </w:p>
          <w:p w14:paraId="5E4813FD" w14:textId="795981B3" w:rsidR="003F3741" w:rsidRDefault="003F3741" w:rsidP="003F3741">
            <w:pPr>
              <w:pStyle w:val="ListParagraph"/>
              <w:numPr>
                <w:ilvl w:val="0"/>
                <w:numId w:val="4"/>
              </w:numPr>
              <w:ind w:leftChars="0"/>
              <w:rPr>
                <w:lang w:eastAsia="ko-KR"/>
              </w:rPr>
            </w:pPr>
            <w:r w:rsidRPr="00317CED">
              <w:t xml:space="preserve">As one of the fastest growing economies in Asia, South Korea </w:t>
            </w:r>
            <w:r w:rsidRPr="00317CED">
              <w:lastRenderedPageBreak/>
              <w:t xml:space="preserve">attracts </w:t>
            </w:r>
            <w:proofErr w:type="gramStart"/>
            <w:r w:rsidRPr="00317CED">
              <w:t>a number of</w:t>
            </w:r>
            <w:proofErr w:type="gramEnd"/>
            <w:r w:rsidRPr="00317CED">
              <w:t xml:space="preserve"> migrants looking for better job opportunities and higher earning potential. Most of these migrant workers send remittances back to their home </w:t>
            </w:r>
            <w:proofErr w:type="gramStart"/>
            <w:r w:rsidRPr="00317CED">
              <w:t>countries, but</w:t>
            </w:r>
            <w:proofErr w:type="gramEnd"/>
            <w:r w:rsidRPr="00317CED">
              <w:t xml:space="preserve"> transferring money through banks can often mean long processing times and high fees. S</w:t>
            </w:r>
            <w:r w:rsidR="002A3F94">
              <w:t>ENTBE</w:t>
            </w:r>
            <w:r w:rsidRPr="00317CED">
              <w:t xml:space="preserve"> hopes to change that for good.</w:t>
            </w:r>
          </w:p>
          <w:p w14:paraId="0E33C9B3" w14:textId="77777777" w:rsidR="003F3741" w:rsidRPr="003F3741" w:rsidRDefault="003F3741" w:rsidP="003F3741">
            <w:pPr>
              <w:pStyle w:val="ListParagraph"/>
              <w:ind w:left="880"/>
              <w:rPr>
                <w:color w:val="000000"/>
                <w:sz w:val="20"/>
                <w:szCs w:val="20"/>
              </w:rPr>
            </w:pPr>
          </w:p>
          <w:p w14:paraId="5E4FB140" w14:textId="77777777" w:rsidR="003F3741" w:rsidRPr="003F3741" w:rsidRDefault="003F3741" w:rsidP="003F3741">
            <w:pPr>
              <w:pStyle w:val="ListParagraph"/>
              <w:ind w:leftChars="0" w:left="720"/>
              <w:rPr>
                <w:color w:val="000000"/>
              </w:rPr>
            </w:pPr>
            <w:r w:rsidRPr="003F3741">
              <w:rPr>
                <w:color w:val="000000"/>
              </w:rPr>
              <w:t>Founded in 2015, SENTBE has revolutionized overseas remittance services with low fees, fast transaction speeds, and simple user experiences to create frictionless cross-border financial services.</w:t>
            </w:r>
          </w:p>
          <w:p w14:paraId="3ACBAC8B" w14:textId="77777777" w:rsidR="003F3741" w:rsidRPr="003F3741" w:rsidRDefault="003F3741" w:rsidP="003F3741">
            <w:pPr>
              <w:pStyle w:val="ListParagraph"/>
              <w:ind w:leftChars="0" w:left="720"/>
              <w:rPr>
                <w:color w:val="000000"/>
              </w:rPr>
            </w:pPr>
          </w:p>
          <w:p w14:paraId="4525A6CA" w14:textId="77777777" w:rsidR="004D57CC" w:rsidRDefault="003F3741" w:rsidP="003F3741">
            <w:pPr>
              <w:pStyle w:val="ListParagraph"/>
              <w:ind w:leftChars="0" w:left="720"/>
              <w:rPr>
                <w:color w:val="000000"/>
              </w:rPr>
            </w:pPr>
            <w:r w:rsidRPr="003F3741">
              <w:rPr>
                <w:color w:val="000000"/>
              </w:rPr>
              <w:t xml:space="preserve">SENTBE provides a whole new solution to send money abroad in C2C/B2B/B2C. It is a safe financial service proven worldwide. SENTBE started as an overseas remittance service, but has acquired necessary licenses, optimized foreign exchange management, and built up 40+ global partnerships, to provide a service that can be used in the global foreign exchange market. </w:t>
            </w:r>
          </w:p>
          <w:p w14:paraId="49DA691E" w14:textId="3EDD26C8" w:rsidR="003F3741" w:rsidRPr="003F3741" w:rsidRDefault="003F3741" w:rsidP="003F3741">
            <w:pPr>
              <w:pStyle w:val="ListParagraph"/>
              <w:ind w:leftChars="0" w:left="720"/>
              <w:rPr>
                <w:lang w:eastAsia="ko-KR"/>
              </w:rPr>
            </w:pPr>
            <w:r w:rsidRPr="003F3741">
              <w:rPr>
                <w:color w:val="000000"/>
              </w:rPr>
              <w:t>SENTBE is now growing as South Korea's first neo bank that specializes in foreign exchange.</w:t>
            </w:r>
          </w:p>
          <w:p w14:paraId="4FF1A120" w14:textId="43B52730" w:rsidR="003F3741" w:rsidRPr="003F3741" w:rsidRDefault="003F3741" w:rsidP="003F3741">
            <w:pPr>
              <w:rPr>
                <w:lang w:val="en-US" w:eastAsia="ko-KR"/>
              </w:rPr>
            </w:pPr>
          </w:p>
        </w:tc>
        <w:tc>
          <w:tcPr>
            <w:tcW w:w="4252" w:type="dxa"/>
          </w:tcPr>
          <w:p w14:paraId="0BC7931E" w14:textId="77777777" w:rsidR="009F1705" w:rsidRPr="00A31227" w:rsidDel="00A31227" w:rsidRDefault="009F1705">
            <w:pPr>
              <w:pStyle w:val="ListParagraph"/>
              <w:numPr>
                <w:ilvl w:val="0"/>
                <w:numId w:val="4"/>
              </w:numPr>
              <w:ind w:leftChars="0"/>
              <w:rPr>
                <w:del w:id="35" w:author="유한여울" w:date="2021-06-23T19:04:00Z"/>
                <w:rPrChange w:id="36" w:author="유한여울" w:date="2021-06-23T19:04:00Z">
                  <w:rPr>
                    <w:del w:id="37" w:author="유한여울" w:date="2021-06-23T19:04:00Z"/>
                    <w:rFonts w:asciiTheme="minorEastAsia" w:hAnsiTheme="minorEastAsia"/>
                    <w:color w:val="1F497D" w:themeColor="text2"/>
                    <w:lang w:val="en-US" w:eastAsia="ko-KR"/>
                  </w:rPr>
                </w:rPrChange>
              </w:rPr>
              <w:pPrChange w:id="38" w:author="유한여울" w:date="2021-06-23T19:04:00Z">
                <w:pPr/>
              </w:pPrChange>
            </w:pPr>
          </w:p>
          <w:p w14:paraId="61AAAF8B" w14:textId="15B09D52" w:rsidR="007B7DBB" w:rsidRPr="00A31227" w:rsidRDefault="007B7DBB">
            <w:pPr>
              <w:pStyle w:val="ListParagraph"/>
              <w:numPr>
                <w:ilvl w:val="0"/>
                <w:numId w:val="4"/>
              </w:numPr>
              <w:ind w:leftChars="0"/>
              <w:rPr>
                <w:lang w:eastAsia="ko-KR"/>
                <w:rPrChange w:id="39" w:author="유한여울" w:date="2021-06-23T19:04:00Z">
                  <w:rPr>
                    <w:rFonts w:asciiTheme="minorEastAsia" w:hAnsiTheme="minorEastAsia"/>
                    <w:color w:val="1F497D" w:themeColor="text2"/>
                    <w:lang w:val="en-US" w:eastAsia="ko-KR"/>
                  </w:rPr>
                </w:rPrChange>
              </w:rPr>
              <w:pPrChange w:id="40" w:author="유한여울" w:date="2021-06-23T19:04:00Z">
                <w:pPr>
                  <w:ind w:leftChars="363" w:left="799"/>
                </w:pPr>
              </w:pPrChange>
            </w:pPr>
            <w:r w:rsidRPr="00A31227">
              <w:rPr>
                <w:lang w:eastAsia="ko-KR"/>
                <w:rPrChange w:id="41" w:author="유한여울" w:date="2021-06-23T19:04:00Z">
                  <w:rPr>
                    <w:rFonts w:asciiTheme="minorEastAsia" w:hAnsiTheme="minorEastAsia"/>
                    <w:color w:val="1F497D" w:themeColor="text2"/>
                    <w:lang w:val="en-US" w:eastAsia="ko-KR"/>
                  </w:rPr>
                </w:rPrChange>
              </w:rPr>
              <w:t>대한민국은</w:t>
            </w:r>
            <w:r w:rsidRPr="00A31227">
              <w:rPr>
                <w:lang w:eastAsia="ko-KR"/>
                <w:rPrChange w:id="42" w:author="유한여울" w:date="2021-06-23T19:04:00Z">
                  <w:rPr>
                    <w:rFonts w:asciiTheme="minorEastAsia" w:hAnsiTheme="minorEastAsia"/>
                    <w:color w:val="1F497D" w:themeColor="text2"/>
                    <w:lang w:val="en-US" w:eastAsia="ko-KR"/>
                  </w:rPr>
                </w:rPrChange>
              </w:rPr>
              <w:t xml:space="preserve"> </w:t>
            </w:r>
            <w:r w:rsidRPr="00A31227">
              <w:rPr>
                <w:lang w:eastAsia="ko-KR"/>
                <w:rPrChange w:id="43" w:author="유한여울" w:date="2021-06-23T19:04:00Z">
                  <w:rPr>
                    <w:rFonts w:asciiTheme="minorEastAsia" w:hAnsiTheme="minorEastAsia"/>
                    <w:color w:val="1F497D" w:themeColor="text2"/>
                    <w:lang w:val="en-US" w:eastAsia="ko-KR"/>
                  </w:rPr>
                </w:rPrChange>
              </w:rPr>
              <w:t>아시아에서</w:t>
            </w:r>
            <w:r w:rsidRPr="00A31227">
              <w:rPr>
                <w:lang w:eastAsia="ko-KR"/>
                <w:rPrChange w:id="44" w:author="유한여울" w:date="2021-06-23T19:04:00Z">
                  <w:rPr>
                    <w:rFonts w:asciiTheme="minorEastAsia" w:hAnsiTheme="minorEastAsia"/>
                    <w:color w:val="1F497D" w:themeColor="text2"/>
                    <w:lang w:val="en-US" w:eastAsia="ko-KR"/>
                  </w:rPr>
                </w:rPrChange>
              </w:rPr>
              <w:t xml:space="preserve"> </w:t>
            </w:r>
            <w:r w:rsidRPr="00A31227">
              <w:rPr>
                <w:lang w:eastAsia="ko-KR"/>
                <w:rPrChange w:id="45" w:author="유한여울" w:date="2021-06-23T19:04:00Z">
                  <w:rPr>
                    <w:rFonts w:asciiTheme="minorEastAsia" w:hAnsiTheme="minorEastAsia"/>
                    <w:color w:val="1F497D" w:themeColor="text2"/>
                    <w:lang w:val="en-US" w:eastAsia="ko-KR"/>
                  </w:rPr>
                </w:rPrChange>
              </w:rPr>
              <w:t>가장</w:t>
            </w:r>
            <w:r w:rsidRPr="00A31227">
              <w:rPr>
                <w:lang w:eastAsia="ko-KR"/>
                <w:rPrChange w:id="46" w:author="유한여울" w:date="2021-06-23T19:04:00Z">
                  <w:rPr>
                    <w:rFonts w:asciiTheme="minorEastAsia" w:hAnsiTheme="minorEastAsia"/>
                    <w:color w:val="1F497D" w:themeColor="text2"/>
                    <w:lang w:val="en-US" w:eastAsia="ko-KR"/>
                  </w:rPr>
                </w:rPrChange>
              </w:rPr>
              <w:t xml:space="preserve"> </w:t>
            </w:r>
            <w:r w:rsidRPr="00A31227">
              <w:rPr>
                <w:lang w:eastAsia="ko-KR"/>
                <w:rPrChange w:id="47" w:author="유한여울" w:date="2021-06-23T19:04:00Z">
                  <w:rPr>
                    <w:rFonts w:asciiTheme="minorEastAsia" w:hAnsiTheme="minorEastAsia"/>
                    <w:color w:val="1F497D" w:themeColor="text2"/>
                    <w:lang w:val="en-US" w:eastAsia="ko-KR"/>
                  </w:rPr>
                </w:rPrChange>
              </w:rPr>
              <w:t>빠른</w:t>
            </w:r>
            <w:r w:rsidRPr="00A31227">
              <w:rPr>
                <w:lang w:eastAsia="ko-KR"/>
                <w:rPrChange w:id="48" w:author="유한여울" w:date="2021-06-23T19:04:00Z">
                  <w:rPr>
                    <w:rFonts w:asciiTheme="minorEastAsia" w:hAnsiTheme="minorEastAsia"/>
                    <w:color w:val="1F497D" w:themeColor="text2"/>
                    <w:lang w:val="en-US" w:eastAsia="ko-KR"/>
                  </w:rPr>
                </w:rPrChange>
              </w:rPr>
              <w:t xml:space="preserve"> </w:t>
            </w:r>
            <w:r w:rsidRPr="00A31227">
              <w:rPr>
                <w:lang w:eastAsia="ko-KR"/>
                <w:rPrChange w:id="49" w:author="유한여울" w:date="2021-06-23T19:04:00Z">
                  <w:rPr>
                    <w:rFonts w:asciiTheme="minorEastAsia" w:hAnsiTheme="minorEastAsia"/>
                    <w:color w:val="1F497D" w:themeColor="text2"/>
                    <w:lang w:val="en-US" w:eastAsia="ko-KR"/>
                  </w:rPr>
                </w:rPrChange>
              </w:rPr>
              <w:t>경제</w:t>
            </w:r>
            <w:r w:rsidRPr="00A31227">
              <w:rPr>
                <w:lang w:eastAsia="ko-KR"/>
                <w:rPrChange w:id="50" w:author="유한여울" w:date="2021-06-23T19:04:00Z">
                  <w:rPr>
                    <w:rFonts w:asciiTheme="minorEastAsia" w:hAnsiTheme="minorEastAsia"/>
                    <w:color w:val="1F497D" w:themeColor="text2"/>
                    <w:lang w:val="en-US" w:eastAsia="ko-KR"/>
                  </w:rPr>
                </w:rPrChange>
              </w:rPr>
              <w:t xml:space="preserve"> </w:t>
            </w:r>
            <w:r w:rsidRPr="00A31227">
              <w:rPr>
                <w:lang w:eastAsia="ko-KR"/>
                <w:rPrChange w:id="51" w:author="유한여울" w:date="2021-06-23T19:04:00Z">
                  <w:rPr>
                    <w:rFonts w:asciiTheme="minorEastAsia" w:hAnsiTheme="minorEastAsia"/>
                    <w:color w:val="1F497D" w:themeColor="text2"/>
                    <w:lang w:val="en-US" w:eastAsia="ko-KR"/>
                  </w:rPr>
                </w:rPrChange>
              </w:rPr>
              <w:t>성장을</w:t>
            </w:r>
            <w:r w:rsidRPr="00A31227">
              <w:rPr>
                <w:lang w:eastAsia="ko-KR"/>
                <w:rPrChange w:id="52" w:author="유한여울" w:date="2021-06-23T19:04:00Z">
                  <w:rPr>
                    <w:rFonts w:asciiTheme="minorEastAsia" w:hAnsiTheme="minorEastAsia"/>
                    <w:color w:val="1F497D" w:themeColor="text2"/>
                    <w:lang w:val="en-US" w:eastAsia="ko-KR"/>
                  </w:rPr>
                </w:rPrChange>
              </w:rPr>
              <w:t xml:space="preserve"> </w:t>
            </w:r>
            <w:r w:rsidRPr="00A31227">
              <w:rPr>
                <w:lang w:eastAsia="ko-KR"/>
                <w:rPrChange w:id="53" w:author="유한여울" w:date="2021-06-23T19:04:00Z">
                  <w:rPr>
                    <w:rFonts w:asciiTheme="minorEastAsia" w:hAnsiTheme="minorEastAsia"/>
                    <w:color w:val="1F497D" w:themeColor="text2"/>
                    <w:lang w:val="en-US" w:eastAsia="ko-KR"/>
                  </w:rPr>
                </w:rPrChange>
              </w:rPr>
              <w:t>이루고</w:t>
            </w:r>
            <w:r w:rsidRPr="00A31227">
              <w:rPr>
                <w:lang w:eastAsia="ko-KR"/>
                <w:rPrChange w:id="54" w:author="유한여울" w:date="2021-06-23T19:04:00Z">
                  <w:rPr>
                    <w:rFonts w:asciiTheme="minorEastAsia" w:hAnsiTheme="minorEastAsia"/>
                    <w:color w:val="1F497D" w:themeColor="text2"/>
                    <w:lang w:val="en-US" w:eastAsia="ko-KR"/>
                  </w:rPr>
                </w:rPrChange>
              </w:rPr>
              <w:t xml:space="preserve"> </w:t>
            </w:r>
            <w:r w:rsidRPr="00A31227">
              <w:rPr>
                <w:lang w:eastAsia="ko-KR"/>
                <w:rPrChange w:id="55" w:author="유한여울" w:date="2021-06-23T19:04:00Z">
                  <w:rPr>
                    <w:rFonts w:asciiTheme="minorEastAsia" w:hAnsiTheme="minorEastAsia"/>
                    <w:color w:val="1F497D" w:themeColor="text2"/>
                    <w:lang w:val="en-US" w:eastAsia="ko-KR"/>
                  </w:rPr>
                </w:rPrChange>
              </w:rPr>
              <w:t>있는</w:t>
            </w:r>
            <w:r w:rsidRPr="00A31227">
              <w:rPr>
                <w:lang w:eastAsia="ko-KR"/>
                <w:rPrChange w:id="56" w:author="유한여울" w:date="2021-06-23T19:04:00Z">
                  <w:rPr>
                    <w:rFonts w:asciiTheme="minorEastAsia" w:hAnsiTheme="minorEastAsia"/>
                    <w:color w:val="1F497D" w:themeColor="text2"/>
                    <w:lang w:val="en-US" w:eastAsia="ko-KR"/>
                  </w:rPr>
                </w:rPrChange>
              </w:rPr>
              <w:t xml:space="preserve"> </w:t>
            </w:r>
            <w:r w:rsidRPr="00A31227">
              <w:rPr>
                <w:lang w:eastAsia="ko-KR"/>
                <w:rPrChange w:id="57" w:author="유한여울" w:date="2021-06-23T19:04:00Z">
                  <w:rPr>
                    <w:rFonts w:asciiTheme="minorEastAsia" w:hAnsiTheme="minorEastAsia"/>
                    <w:color w:val="1F497D" w:themeColor="text2"/>
                    <w:lang w:val="en-US" w:eastAsia="ko-KR"/>
                  </w:rPr>
                </w:rPrChange>
              </w:rPr>
              <w:t>국가</w:t>
            </w:r>
            <w:r w:rsidRPr="00A31227">
              <w:rPr>
                <w:lang w:eastAsia="ko-KR"/>
                <w:rPrChange w:id="58" w:author="유한여울" w:date="2021-06-23T19:04:00Z">
                  <w:rPr>
                    <w:rFonts w:asciiTheme="minorEastAsia" w:hAnsiTheme="minorEastAsia"/>
                    <w:color w:val="1F497D" w:themeColor="text2"/>
                    <w:lang w:val="en-US" w:eastAsia="ko-KR"/>
                  </w:rPr>
                </w:rPrChange>
              </w:rPr>
              <w:t xml:space="preserve"> </w:t>
            </w:r>
            <w:r w:rsidRPr="00A31227">
              <w:rPr>
                <w:lang w:eastAsia="ko-KR"/>
                <w:rPrChange w:id="59" w:author="유한여울" w:date="2021-06-23T19:04:00Z">
                  <w:rPr>
                    <w:rFonts w:asciiTheme="minorEastAsia" w:hAnsiTheme="minorEastAsia"/>
                    <w:color w:val="1F497D" w:themeColor="text2"/>
                    <w:lang w:val="en-US" w:eastAsia="ko-KR"/>
                  </w:rPr>
                </w:rPrChange>
              </w:rPr>
              <w:t>중</w:t>
            </w:r>
            <w:r w:rsidRPr="00A31227">
              <w:rPr>
                <w:lang w:eastAsia="ko-KR"/>
                <w:rPrChange w:id="60" w:author="유한여울" w:date="2021-06-23T19:04:00Z">
                  <w:rPr>
                    <w:rFonts w:asciiTheme="minorEastAsia" w:hAnsiTheme="minorEastAsia"/>
                    <w:color w:val="1F497D" w:themeColor="text2"/>
                    <w:lang w:val="en-US" w:eastAsia="ko-KR"/>
                  </w:rPr>
                </w:rPrChange>
              </w:rPr>
              <w:t xml:space="preserve"> </w:t>
            </w:r>
            <w:r w:rsidRPr="00A31227">
              <w:rPr>
                <w:lang w:eastAsia="ko-KR"/>
                <w:rPrChange w:id="61" w:author="유한여울" w:date="2021-06-23T19:04:00Z">
                  <w:rPr>
                    <w:rFonts w:asciiTheme="minorEastAsia" w:hAnsiTheme="minorEastAsia"/>
                    <w:color w:val="1F497D" w:themeColor="text2"/>
                    <w:lang w:val="en-US" w:eastAsia="ko-KR"/>
                  </w:rPr>
                </w:rPrChange>
              </w:rPr>
              <w:lastRenderedPageBreak/>
              <w:t>하나이며</w:t>
            </w:r>
            <w:r w:rsidRPr="00A31227">
              <w:rPr>
                <w:lang w:eastAsia="ko-KR"/>
                <w:rPrChange w:id="62" w:author="유한여울" w:date="2021-06-23T19:04:00Z">
                  <w:rPr>
                    <w:rFonts w:asciiTheme="minorEastAsia" w:hAnsiTheme="minorEastAsia"/>
                    <w:color w:val="1F497D" w:themeColor="text2"/>
                    <w:lang w:val="en-US" w:eastAsia="ko-KR"/>
                  </w:rPr>
                </w:rPrChange>
              </w:rPr>
              <w:t xml:space="preserve">, </w:t>
            </w:r>
            <w:r w:rsidRPr="00A31227">
              <w:rPr>
                <w:lang w:eastAsia="ko-KR"/>
                <w:rPrChange w:id="63" w:author="유한여울" w:date="2021-06-23T19:04:00Z">
                  <w:rPr>
                    <w:rFonts w:asciiTheme="minorEastAsia" w:hAnsiTheme="minorEastAsia"/>
                    <w:color w:val="1F497D" w:themeColor="text2"/>
                    <w:lang w:val="en-US" w:eastAsia="ko-KR"/>
                  </w:rPr>
                </w:rPrChange>
              </w:rPr>
              <w:t>보다</w:t>
            </w:r>
            <w:r w:rsidRPr="00A31227">
              <w:rPr>
                <w:lang w:eastAsia="ko-KR"/>
                <w:rPrChange w:id="64" w:author="유한여울" w:date="2021-06-23T19:04:00Z">
                  <w:rPr>
                    <w:rFonts w:asciiTheme="minorEastAsia" w:hAnsiTheme="minorEastAsia"/>
                    <w:color w:val="1F497D" w:themeColor="text2"/>
                    <w:lang w:val="en-US" w:eastAsia="ko-KR"/>
                  </w:rPr>
                </w:rPrChange>
              </w:rPr>
              <w:t xml:space="preserve"> </w:t>
            </w:r>
            <w:r w:rsidRPr="00A31227">
              <w:rPr>
                <w:lang w:eastAsia="ko-KR"/>
                <w:rPrChange w:id="65" w:author="유한여울" w:date="2021-06-23T19:04:00Z">
                  <w:rPr>
                    <w:rFonts w:asciiTheme="minorEastAsia" w:hAnsiTheme="minorEastAsia"/>
                    <w:color w:val="1F497D" w:themeColor="text2"/>
                    <w:lang w:val="en-US" w:eastAsia="ko-KR"/>
                  </w:rPr>
                </w:rPrChange>
              </w:rPr>
              <w:t>나은</w:t>
            </w:r>
            <w:r w:rsidRPr="00A31227">
              <w:rPr>
                <w:lang w:eastAsia="ko-KR"/>
                <w:rPrChange w:id="66" w:author="유한여울" w:date="2021-06-23T19:04:00Z">
                  <w:rPr>
                    <w:rFonts w:asciiTheme="minorEastAsia" w:hAnsiTheme="minorEastAsia"/>
                    <w:color w:val="1F497D" w:themeColor="text2"/>
                    <w:lang w:val="en-US" w:eastAsia="ko-KR"/>
                  </w:rPr>
                </w:rPrChange>
              </w:rPr>
              <w:t xml:space="preserve"> </w:t>
            </w:r>
            <w:r w:rsidRPr="00A31227">
              <w:rPr>
                <w:lang w:eastAsia="ko-KR"/>
                <w:rPrChange w:id="67" w:author="유한여울" w:date="2021-06-23T19:04:00Z">
                  <w:rPr>
                    <w:rFonts w:asciiTheme="minorEastAsia" w:hAnsiTheme="minorEastAsia"/>
                    <w:color w:val="1F497D" w:themeColor="text2"/>
                    <w:lang w:val="en-US" w:eastAsia="ko-KR"/>
                  </w:rPr>
                </w:rPrChange>
              </w:rPr>
              <w:t>직업과</w:t>
            </w:r>
            <w:r w:rsidRPr="00A31227">
              <w:rPr>
                <w:lang w:eastAsia="ko-KR"/>
                <w:rPrChange w:id="68" w:author="유한여울" w:date="2021-06-23T19:04:00Z">
                  <w:rPr>
                    <w:rFonts w:asciiTheme="minorEastAsia" w:hAnsiTheme="minorEastAsia"/>
                    <w:color w:val="1F497D" w:themeColor="text2"/>
                    <w:lang w:val="en-US" w:eastAsia="ko-KR"/>
                  </w:rPr>
                </w:rPrChange>
              </w:rPr>
              <w:t xml:space="preserve"> </w:t>
            </w:r>
            <w:r w:rsidRPr="00A31227">
              <w:rPr>
                <w:lang w:eastAsia="ko-KR"/>
                <w:rPrChange w:id="69" w:author="유한여울" w:date="2021-06-23T19:04:00Z">
                  <w:rPr>
                    <w:rFonts w:asciiTheme="minorEastAsia" w:hAnsiTheme="minorEastAsia"/>
                    <w:color w:val="1F497D" w:themeColor="text2"/>
                    <w:lang w:val="en-US" w:eastAsia="ko-KR"/>
                  </w:rPr>
                </w:rPrChange>
              </w:rPr>
              <w:t>높은</w:t>
            </w:r>
            <w:r w:rsidRPr="00A31227">
              <w:rPr>
                <w:lang w:eastAsia="ko-KR"/>
                <w:rPrChange w:id="70" w:author="유한여울" w:date="2021-06-23T19:04:00Z">
                  <w:rPr>
                    <w:rFonts w:asciiTheme="minorEastAsia" w:hAnsiTheme="minorEastAsia"/>
                    <w:color w:val="1F497D" w:themeColor="text2"/>
                    <w:lang w:val="en-US" w:eastAsia="ko-KR"/>
                  </w:rPr>
                </w:rPrChange>
              </w:rPr>
              <w:t xml:space="preserve"> </w:t>
            </w:r>
            <w:r w:rsidRPr="00A31227">
              <w:rPr>
                <w:lang w:eastAsia="ko-KR"/>
                <w:rPrChange w:id="71" w:author="유한여울" w:date="2021-06-23T19:04:00Z">
                  <w:rPr>
                    <w:rFonts w:asciiTheme="minorEastAsia" w:hAnsiTheme="minorEastAsia"/>
                    <w:color w:val="1F497D" w:themeColor="text2"/>
                    <w:lang w:val="en-US" w:eastAsia="ko-KR"/>
                  </w:rPr>
                </w:rPrChange>
              </w:rPr>
              <w:t>수익을</w:t>
            </w:r>
            <w:r w:rsidRPr="00A31227">
              <w:rPr>
                <w:lang w:eastAsia="ko-KR"/>
                <w:rPrChange w:id="72" w:author="유한여울" w:date="2021-06-23T19:04:00Z">
                  <w:rPr>
                    <w:rFonts w:asciiTheme="minorEastAsia" w:hAnsiTheme="minorEastAsia"/>
                    <w:color w:val="1F497D" w:themeColor="text2"/>
                    <w:lang w:val="en-US" w:eastAsia="ko-KR"/>
                  </w:rPr>
                </w:rPrChange>
              </w:rPr>
              <w:t xml:space="preserve"> </w:t>
            </w:r>
            <w:r w:rsidRPr="00A31227">
              <w:rPr>
                <w:lang w:eastAsia="ko-KR"/>
                <w:rPrChange w:id="73" w:author="유한여울" w:date="2021-06-23T19:04:00Z">
                  <w:rPr>
                    <w:rFonts w:asciiTheme="minorEastAsia" w:hAnsiTheme="minorEastAsia"/>
                    <w:color w:val="1F497D" w:themeColor="text2"/>
                    <w:lang w:val="en-US" w:eastAsia="ko-KR"/>
                  </w:rPr>
                </w:rPrChange>
              </w:rPr>
              <w:t>꿈꾸는</w:t>
            </w:r>
            <w:r w:rsidRPr="00A31227">
              <w:rPr>
                <w:lang w:eastAsia="ko-KR"/>
                <w:rPrChange w:id="74" w:author="유한여울" w:date="2021-06-23T19:04:00Z">
                  <w:rPr>
                    <w:rFonts w:asciiTheme="minorEastAsia" w:hAnsiTheme="minorEastAsia"/>
                    <w:color w:val="1F497D" w:themeColor="text2"/>
                    <w:lang w:val="en-US" w:eastAsia="ko-KR"/>
                  </w:rPr>
                </w:rPrChange>
              </w:rPr>
              <w:t xml:space="preserve"> </w:t>
            </w:r>
            <w:r w:rsidRPr="00A31227">
              <w:rPr>
                <w:lang w:eastAsia="ko-KR"/>
                <w:rPrChange w:id="75" w:author="유한여울" w:date="2021-06-23T19:04:00Z">
                  <w:rPr>
                    <w:rFonts w:asciiTheme="minorEastAsia" w:hAnsiTheme="minorEastAsia"/>
                    <w:color w:val="1F497D" w:themeColor="text2"/>
                    <w:lang w:val="en-US" w:eastAsia="ko-KR"/>
                  </w:rPr>
                </w:rPrChange>
              </w:rPr>
              <w:t>이주</w:t>
            </w:r>
            <w:r w:rsidRPr="00A31227">
              <w:rPr>
                <w:lang w:eastAsia="ko-KR"/>
                <w:rPrChange w:id="76" w:author="유한여울" w:date="2021-06-23T19:04:00Z">
                  <w:rPr>
                    <w:rFonts w:asciiTheme="minorEastAsia" w:hAnsiTheme="minorEastAsia"/>
                    <w:color w:val="1F497D" w:themeColor="text2"/>
                    <w:lang w:val="en-US" w:eastAsia="ko-KR"/>
                  </w:rPr>
                </w:rPrChange>
              </w:rPr>
              <w:t xml:space="preserve"> </w:t>
            </w:r>
            <w:r w:rsidRPr="00A31227">
              <w:rPr>
                <w:lang w:eastAsia="ko-KR"/>
                <w:rPrChange w:id="77" w:author="유한여울" w:date="2021-06-23T19:04:00Z">
                  <w:rPr>
                    <w:rFonts w:asciiTheme="minorEastAsia" w:hAnsiTheme="minorEastAsia"/>
                    <w:color w:val="1F497D" w:themeColor="text2"/>
                    <w:lang w:val="en-US" w:eastAsia="ko-KR"/>
                  </w:rPr>
                </w:rPrChange>
              </w:rPr>
              <w:t>노동자들이</w:t>
            </w:r>
            <w:r w:rsidRPr="00A31227">
              <w:rPr>
                <w:lang w:eastAsia="ko-KR"/>
                <w:rPrChange w:id="78" w:author="유한여울" w:date="2021-06-23T19:04:00Z">
                  <w:rPr>
                    <w:rFonts w:asciiTheme="minorEastAsia" w:hAnsiTheme="minorEastAsia"/>
                    <w:color w:val="1F497D" w:themeColor="text2"/>
                    <w:lang w:val="en-US" w:eastAsia="ko-KR"/>
                  </w:rPr>
                </w:rPrChange>
              </w:rPr>
              <w:t xml:space="preserve"> </w:t>
            </w:r>
            <w:r w:rsidRPr="00A31227">
              <w:rPr>
                <w:lang w:eastAsia="ko-KR"/>
                <w:rPrChange w:id="79" w:author="유한여울" w:date="2021-06-23T19:04:00Z">
                  <w:rPr>
                    <w:rFonts w:asciiTheme="minorEastAsia" w:hAnsiTheme="minorEastAsia"/>
                    <w:color w:val="1F497D" w:themeColor="text2"/>
                    <w:lang w:val="en-US" w:eastAsia="ko-KR"/>
                  </w:rPr>
                </w:rPrChange>
              </w:rPr>
              <w:t>많습니다</w:t>
            </w:r>
            <w:r w:rsidRPr="00A31227">
              <w:rPr>
                <w:lang w:eastAsia="ko-KR"/>
                <w:rPrChange w:id="80" w:author="유한여울" w:date="2021-06-23T19:04:00Z">
                  <w:rPr>
                    <w:rFonts w:asciiTheme="minorEastAsia" w:hAnsiTheme="minorEastAsia"/>
                    <w:color w:val="1F497D" w:themeColor="text2"/>
                    <w:lang w:val="en-US" w:eastAsia="ko-KR"/>
                  </w:rPr>
                </w:rPrChange>
              </w:rPr>
              <w:t xml:space="preserve">. </w:t>
            </w:r>
            <w:r w:rsidRPr="00A31227">
              <w:rPr>
                <w:lang w:eastAsia="ko-KR"/>
                <w:rPrChange w:id="81" w:author="유한여울" w:date="2021-06-23T19:04:00Z">
                  <w:rPr>
                    <w:rFonts w:asciiTheme="minorEastAsia" w:hAnsiTheme="minorEastAsia"/>
                    <w:color w:val="1F497D" w:themeColor="text2"/>
                    <w:lang w:val="en-US" w:eastAsia="ko-KR"/>
                  </w:rPr>
                </w:rPrChange>
              </w:rPr>
              <w:t>대부분의</w:t>
            </w:r>
            <w:r w:rsidRPr="00A31227">
              <w:rPr>
                <w:lang w:eastAsia="ko-KR"/>
                <w:rPrChange w:id="82" w:author="유한여울" w:date="2021-06-23T19:04:00Z">
                  <w:rPr>
                    <w:rFonts w:asciiTheme="minorEastAsia" w:hAnsiTheme="minorEastAsia"/>
                    <w:color w:val="1F497D" w:themeColor="text2"/>
                    <w:lang w:val="en-US" w:eastAsia="ko-KR"/>
                  </w:rPr>
                </w:rPrChange>
              </w:rPr>
              <w:t xml:space="preserve"> </w:t>
            </w:r>
            <w:r w:rsidRPr="00A31227">
              <w:rPr>
                <w:lang w:eastAsia="ko-KR"/>
                <w:rPrChange w:id="83" w:author="유한여울" w:date="2021-06-23T19:04:00Z">
                  <w:rPr>
                    <w:rFonts w:asciiTheme="minorEastAsia" w:hAnsiTheme="minorEastAsia"/>
                    <w:color w:val="1F497D" w:themeColor="text2"/>
                    <w:lang w:val="en-US" w:eastAsia="ko-KR"/>
                  </w:rPr>
                </w:rPrChange>
              </w:rPr>
              <w:t>이주</w:t>
            </w:r>
            <w:r w:rsidRPr="00A31227">
              <w:rPr>
                <w:lang w:eastAsia="ko-KR"/>
                <w:rPrChange w:id="84" w:author="유한여울" w:date="2021-06-23T19:04:00Z">
                  <w:rPr>
                    <w:rFonts w:asciiTheme="minorEastAsia" w:hAnsiTheme="minorEastAsia"/>
                    <w:color w:val="1F497D" w:themeColor="text2"/>
                    <w:lang w:val="en-US" w:eastAsia="ko-KR"/>
                  </w:rPr>
                </w:rPrChange>
              </w:rPr>
              <w:t xml:space="preserve"> </w:t>
            </w:r>
            <w:r w:rsidRPr="00A31227">
              <w:rPr>
                <w:lang w:eastAsia="ko-KR"/>
                <w:rPrChange w:id="85" w:author="유한여울" w:date="2021-06-23T19:04:00Z">
                  <w:rPr>
                    <w:rFonts w:asciiTheme="minorEastAsia" w:hAnsiTheme="minorEastAsia"/>
                    <w:color w:val="1F497D" w:themeColor="text2"/>
                    <w:lang w:val="en-US" w:eastAsia="ko-KR"/>
                  </w:rPr>
                </w:rPrChange>
              </w:rPr>
              <w:t>노동자들은</w:t>
            </w:r>
            <w:r w:rsidRPr="00A31227">
              <w:rPr>
                <w:lang w:eastAsia="ko-KR"/>
                <w:rPrChange w:id="86" w:author="유한여울" w:date="2021-06-23T19:04:00Z">
                  <w:rPr>
                    <w:rFonts w:asciiTheme="minorEastAsia" w:hAnsiTheme="minorEastAsia"/>
                    <w:color w:val="1F497D" w:themeColor="text2"/>
                    <w:lang w:val="en-US" w:eastAsia="ko-KR"/>
                  </w:rPr>
                </w:rPrChange>
              </w:rPr>
              <w:t xml:space="preserve"> </w:t>
            </w:r>
            <w:r w:rsidRPr="00A31227">
              <w:rPr>
                <w:lang w:eastAsia="ko-KR"/>
                <w:rPrChange w:id="87" w:author="유한여울" w:date="2021-06-23T19:04:00Z">
                  <w:rPr>
                    <w:rFonts w:asciiTheme="minorEastAsia" w:hAnsiTheme="minorEastAsia"/>
                    <w:color w:val="1F497D" w:themeColor="text2"/>
                    <w:lang w:val="en-US" w:eastAsia="ko-KR"/>
                  </w:rPr>
                </w:rPrChange>
              </w:rPr>
              <w:t>고국으로</w:t>
            </w:r>
            <w:r w:rsidRPr="00A31227">
              <w:rPr>
                <w:lang w:eastAsia="ko-KR"/>
                <w:rPrChange w:id="88" w:author="유한여울" w:date="2021-06-23T19:04:00Z">
                  <w:rPr>
                    <w:rFonts w:asciiTheme="minorEastAsia" w:hAnsiTheme="minorEastAsia"/>
                    <w:color w:val="1F497D" w:themeColor="text2"/>
                    <w:lang w:val="en-US" w:eastAsia="ko-KR"/>
                  </w:rPr>
                </w:rPrChange>
              </w:rPr>
              <w:t xml:space="preserve"> </w:t>
            </w:r>
            <w:r w:rsidRPr="00A31227">
              <w:rPr>
                <w:lang w:eastAsia="ko-KR"/>
                <w:rPrChange w:id="89" w:author="유한여울" w:date="2021-06-23T19:04:00Z">
                  <w:rPr>
                    <w:rFonts w:asciiTheme="minorEastAsia" w:hAnsiTheme="minorEastAsia"/>
                    <w:color w:val="1F497D" w:themeColor="text2"/>
                    <w:lang w:val="en-US" w:eastAsia="ko-KR"/>
                  </w:rPr>
                </w:rPrChange>
              </w:rPr>
              <w:t>송금을</w:t>
            </w:r>
            <w:r w:rsidRPr="00A31227">
              <w:rPr>
                <w:lang w:eastAsia="ko-KR"/>
                <w:rPrChange w:id="90" w:author="유한여울" w:date="2021-06-23T19:04:00Z">
                  <w:rPr>
                    <w:rFonts w:asciiTheme="minorEastAsia" w:hAnsiTheme="minorEastAsia"/>
                    <w:color w:val="1F497D" w:themeColor="text2"/>
                    <w:lang w:val="en-US" w:eastAsia="ko-KR"/>
                  </w:rPr>
                </w:rPrChange>
              </w:rPr>
              <w:t xml:space="preserve"> </w:t>
            </w:r>
            <w:r w:rsidRPr="00A31227">
              <w:rPr>
                <w:lang w:eastAsia="ko-KR"/>
                <w:rPrChange w:id="91" w:author="유한여울" w:date="2021-06-23T19:04:00Z">
                  <w:rPr>
                    <w:rFonts w:asciiTheme="minorEastAsia" w:hAnsiTheme="minorEastAsia"/>
                    <w:color w:val="1F497D" w:themeColor="text2"/>
                    <w:lang w:val="en-US" w:eastAsia="ko-KR"/>
                  </w:rPr>
                </w:rPrChange>
              </w:rPr>
              <w:t>하지만</w:t>
            </w:r>
            <w:r w:rsidRPr="00A31227">
              <w:rPr>
                <w:lang w:eastAsia="ko-KR"/>
                <w:rPrChange w:id="92" w:author="유한여울" w:date="2021-06-23T19:04:00Z">
                  <w:rPr>
                    <w:rFonts w:asciiTheme="minorEastAsia" w:hAnsiTheme="minorEastAsia"/>
                    <w:color w:val="1F497D" w:themeColor="text2"/>
                    <w:lang w:val="en-US" w:eastAsia="ko-KR"/>
                  </w:rPr>
                </w:rPrChange>
              </w:rPr>
              <w:t xml:space="preserve">, </w:t>
            </w:r>
            <w:r w:rsidRPr="00A31227">
              <w:rPr>
                <w:lang w:eastAsia="ko-KR"/>
                <w:rPrChange w:id="93" w:author="유한여울" w:date="2021-06-23T19:04:00Z">
                  <w:rPr>
                    <w:rFonts w:asciiTheme="minorEastAsia" w:hAnsiTheme="minorEastAsia"/>
                    <w:color w:val="1F497D" w:themeColor="text2"/>
                    <w:lang w:val="en-US" w:eastAsia="ko-KR"/>
                  </w:rPr>
                </w:rPrChange>
              </w:rPr>
              <w:t>은행을</w:t>
            </w:r>
            <w:r w:rsidRPr="00A31227">
              <w:rPr>
                <w:lang w:eastAsia="ko-KR"/>
                <w:rPrChange w:id="94" w:author="유한여울" w:date="2021-06-23T19:04:00Z">
                  <w:rPr>
                    <w:rFonts w:asciiTheme="minorEastAsia" w:hAnsiTheme="minorEastAsia"/>
                    <w:color w:val="1F497D" w:themeColor="text2"/>
                    <w:lang w:val="en-US" w:eastAsia="ko-KR"/>
                  </w:rPr>
                </w:rPrChange>
              </w:rPr>
              <w:t xml:space="preserve"> </w:t>
            </w:r>
            <w:r w:rsidRPr="00A31227">
              <w:rPr>
                <w:lang w:eastAsia="ko-KR"/>
                <w:rPrChange w:id="95" w:author="유한여울" w:date="2021-06-23T19:04:00Z">
                  <w:rPr>
                    <w:rFonts w:asciiTheme="minorEastAsia" w:hAnsiTheme="minorEastAsia"/>
                    <w:color w:val="1F497D" w:themeColor="text2"/>
                    <w:lang w:val="en-US" w:eastAsia="ko-KR"/>
                  </w:rPr>
                </w:rPrChange>
              </w:rPr>
              <w:t>통한</w:t>
            </w:r>
            <w:r w:rsidRPr="00A31227">
              <w:rPr>
                <w:lang w:eastAsia="ko-KR"/>
                <w:rPrChange w:id="96" w:author="유한여울" w:date="2021-06-23T19:04:00Z">
                  <w:rPr>
                    <w:rFonts w:asciiTheme="minorEastAsia" w:hAnsiTheme="minorEastAsia"/>
                    <w:color w:val="1F497D" w:themeColor="text2"/>
                    <w:lang w:val="en-US" w:eastAsia="ko-KR"/>
                  </w:rPr>
                </w:rPrChange>
              </w:rPr>
              <w:t xml:space="preserve"> </w:t>
            </w:r>
            <w:r w:rsidRPr="00A31227">
              <w:rPr>
                <w:lang w:eastAsia="ko-KR"/>
                <w:rPrChange w:id="97" w:author="유한여울" w:date="2021-06-23T19:04:00Z">
                  <w:rPr>
                    <w:rFonts w:asciiTheme="minorEastAsia" w:hAnsiTheme="minorEastAsia"/>
                    <w:color w:val="1F497D" w:themeColor="text2"/>
                    <w:lang w:val="en-US" w:eastAsia="ko-KR"/>
                  </w:rPr>
                </w:rPrChange>
              </w:rPr>
              <w:t>송금은</w:t>
            </w:r>
            <w:r w:rsidRPr="00A31227">
              <w:rPr>
                <w:lang w:eastAsia="ko-KR"/>
                <w:rPrChange w:id="98" w:author="유한여울" w:date="2021-06-23T19:04:00Z">
                  <w:rPr>
                    <w:rFonts w:asciiTheme="minorEastAsia" w:hAnsiTheme="minorEastAsia"/>
                    <w:color w:val="1F497D" w:themeColor="text2"/>
                    <w:lang w:val="en-US" w:eastAsia="ko-KR"/>
                  </w:rPr>
                </w:rPrChange>
              </w:rPr>
              <w:t xml:space="preserve"> </w:t>
            </w:r>
            <w:r w:rsidRPr="00A31227">
              <w:rPr>
                <w:rFonts w:hint="eastAsia"/>
                <w:lang w:eastAsia="ko-KR"/>
                <w:rPrChange w:id="99" w:author="유한여울" w:date="2021-06-23T19:04:00Z">
                  <w:rPr>
                    <w:rFonts w:asciiTheme="minorEastAsia" w:hAnsiTheme="minorEastAsia" w:hint="eastAsia"/>
                    <w:color w:val="1F497D" w:themeColor="text2"/>
                    <w:lang w:val="en-US" w:eastAsia="ko-KR"/>
                  </w:rPr>
                </w:rPrChange>
              </w:rPr>
              <w:t>오래</w:t>
            </w:r>
            <w:r w:rsidRPr="00A31227">
              <w:rPr>
                <w:lang w:eastAsia="ko-KR"/>
                <w:rPrChange w:id="100" w:author="유한여울" w:date="2021-06-23T19:04:00Z">
                  <w:rPr>
                    <w:rFonts w:asciiTheme="minorEastAsia" w:hAnsiTheme="minorEastAsia"/>
                    <w:color w:val="1F497D" w:themeColor="text2"/>
                    <w:lang w:val="en-US" w:eastAsia="ko-KR"/>
                  </w:rPr>
                </w:rPrChange>
              </w:rPr>
              <w:t xml:space="preserve"> </w:t>
            </w:r>
            <w:r w:rsidRPr="00A31227">
              <w:rPr>
                <w:rFonts w:hint="eastAsia"/>
                <w:lang w:eastAsia="ko-KR"/>
                <w:rPrChange w:id="101" w:author="유한여울" w:date="2021-06-23T19:04:00Z">
                  <w:rPr>
                    <w:rFonts w:asciiTheme="minorEastAsia" w:hAnsiTheme="minorEastAsia" w:hint="eastAsia"/>
                    <w:color w:val="1F497D" w:themeColor="text2"/>
                    <w:lang w:val="en-US" w:eastAsia="ko-KR"/>
                  </w:rPr>
                </w:rPrChange>
              </w:rPr>
              <w:t>걸리고</w:t>
            </w:r>
            <w:r w:rsidRPr="00A31227">
              <w:rPr>
                <w:lang w:eastAsia="ko-KR"/>
                <w:rPrChange w:id="102" w:author="유한여울" w:date="2021-06-23T19:04:00Z">
                  <w:rPr>
                    <w:rFonts w:asciiTheme="minorEastAsia" w:hAnsiTheme="minorEastAsia"/>
                    <w:color w:val="1F497D" w:themeColor="text2"/>
                    <w:lang w:val="en-US" w:eastAsia="ko-KR"/>
                  </w:rPr>
                </w:rPrChange>
              </w:rPr>
              <w:t xml:space="preserve"> </w:t>
            </w:r>
            <w:r w:rsidRPr="00A31227">
              <w:rPr>
                <w:lang w:eastAsia="ko-KR"/>
                <w:rPrChange w:id="103" w:author="유한여울" w:date="2021-06-23T19:04:00Z">
                  <w:rPr>
                    <w:rFonts w:asciiTheme="minorEastAsia" w:hAnsiTheme="minorEastAsia"/>
                    <w:color w:val="1F497D" w:themeColor="text2"/>
                    <w:lang w:val="en-US" w:eastAsia="ko-KR"/>
                  </w:rPr>
                </w:rPrChange>
              </w:rPr>
              <w:t>수수료가</w:t>
            </w:r>
            <w:r w:rsidRPr="00A31227">
              <w:rPr>
                <w:lang w:eastAsia="ko-KR"/>
                <w:rPrChange w:id="104" w:author="유한여울" w:date="2021-06-23T19:04:00Z">
                  <w:rPr>
                    <w:rFonts w:asciiTheme="minorEastAsia" w:hAnsiTheme="minorEastAsia"/>
                    <w:color w:val="1F497D" w:themeColor="text2"/>
                    <w:lang w:val="en-US" w:eastAsia="ko-KR"/>
                  </w:rPr>
                </w:rPrChange>
              </w:rPr>
              <w:t xml:space="preserve"> </w:t>
            </w:r>
            <w:r w:rsidRPr="00A31227">
              <w:rPr>
                <w:lang w:eastAsia="ko-KR"/>
                <w:rPrChange w:id="105" w:author="유한여울" w:date="2021-06-23T19:04:00Z">
                  <w:rPr>
                    <w:rFonts w:asciiTheme="minorEastAsia" w:hAnsiTheme="minorEastAsia"/>
                    <w:color w:val="1F497D" w:themeColor="text2"/>
                    <w:lang w:val="en-US" w:eastAsia="ko-KR"/>
                  </w:rPr>
                </w:rPrChange>
              </w:rPr>
              <w:t>높다는</w:t>
            </w:r>
            <w:r w:rsidRPr="00A31227">
              <w:rPr>
                <w:lang w:eastAsia="ko-KR"/>
                <w:rPrChange w:id="106" w:author="유한여울" w:date="2021-06-23T19:04:00Z">
                  <w:rPr>
                    <w:rFonts w:asciiTheme="minorEastAsia" w:hAnsiTheme="minorEastAsia"/>
                    <w:color w:val="1F497D" w:themeColor="text2"/>
                    <w:lang w:val="en-US" w:eastAsia="ko-KR"/>
                  </w:rPr>
                </w:rPrChange>
              </w:rPr>
              <w:t xml:space="preserve"> </w:t>
            </w:r>
            <w:r w:rsidRPr="00A31227">
              <w:rPr>
                <w:lang w:eastAsia="ko-KR"/>
                <w:rPrChange w:id="107" w:author="유한여울" w:date="2021-06-23T19:04:00Z">
                  <w:rPr>
                    <w:rFonts w:asciiTheme="minorEastAsia" w:hAnsiTheme="minorEastAsia"/>
                    <w:color w:val="1F497D" w:themeColor="text2"/>
                    <w:lang w:val="en-US" w:eastAsia="ko-KR"/>
                  </w:rPr>
                </w:rPrChange>
              </w:rPr>
              <w:t>단점이</w:t>
            </w:r>
            <w:r w:rsidRPr="00A31227">
              <w:rPr>
                <w:lang w:eastAsia="ko-KR"/>
                <w:rPrChange w:id="108" w:author="유한여울" w:date="2021-06-23T19:04:00Z">
                  <w:rPr>
                    <w:rFonts w:asciiTheme="minorEastAsia" w:hAnsiTheme="minorEastAsia"/>
                    <w:color w:val="1F497D" w:themeColor="text2"/>
                    <w:lang w:val="en-US" w:eastAsia="ko-KR"/>
                  </w:rPr>
                </w:rPrChange>
              </w:rPr>
              <w:t xml:space="preserve"> </w:t>
            </w:r>
            <w:r w:rsidRPr="00A31227">
              <w:rPr>
                <w:lang w:eastAsia="ko-KR"/>
                <w:rPrChange w:id="109" w:author="유한여울" w:date="2021-06-23T19:04:00Z">
                  <w:rPr>
                    <w:rFonts w:asciiTheme="minorEastAsia" w:hAnsiTheme="minorEastAsia"/>
                    <w:color w:val="1F497D" w:themeColor="text2"/>
                    <w:lang w:val="en-US" w:eastAsia="ko-KR"/>
                  </w:rPr>
                </w:rPrChange>
              </w:rPr>
              <w:t>있습니다</w:t>
            </w:r>
            <w:r w:rsidRPr="00A31227">
              <w:rPr>
                <w:lang w:eastAsia="ko-KR"/>
                <w:rPrChange w:id="110" w:author="유한여울" w:date="2021-06-23T19:04:00Z">
                  <w:rPr>
                    <w:rFonts w:asciiTheme="minorEastAsia" w:hAnsiTheme="minorEastAsia"/>
                    <w:color w:val="1F497D" w:themeColor="text2"/>
                    <w:lang w:val="en-US" w:eastAsia="ko-KR"/>
                  </w:rPr>
                </w:rPrChange>
              </w:rPr>
              <w:t xml:space="preserve">. </w:t>
            </w:r>
            <w:r w:rsidRPr="00A31227">
              <w:rPr>
                <w:lang w:eastAsia="ko-KR"/>
                <w:rPrChange w:id="111" w:author="유한여울" w:date="2021-06-23T19:04:00Z">
                  <w:rPr>
                    <w:rFonts w:asciiTheme="minorEastAsia" w:hAnsiTheme="minorEastAsia"/>
                    <w:color w:val="1F497D" w:themeColor="text2"/>
                    <w:lang w:val="en-US" w:eastAsia="ko-KR"/>
                  </w:rPr>
                </w:rPrChange>
              </w:rPr>
              <w:t>이러한</w:t>
            </w:r>
            <w:r w:rsidRPr="00A31227">
              <w:rPr>
                <w:lang w:eastAsia="ko-KR"/>
                <w:rPrChange w:id="112" w:author="유한여울" w:date="2021-06-23T19:04:00Z">
                  <w:rPr>
                    <w:rFonts w:asciiTheme="minorEastAsia" w:hAnsiTheme="minorEastAsia"/>
                    <w:color w:val="1F497D" w:themeColor="text2"/>
                    <w:lang w:val="en-US" w:eastAsia="ko-KR"/>
                  </w:rPr>
                </w:rPrChange>
              </w:rPr>
              <w:t xml:space="preserve"> </w:t>
            </w:r>
            <w:r w:rsidRPr="00A31227">
              <w:rPr>
                <w:lang w:eastAsia="ko-KR"/>
                <w:rPrChange w:id="113" w:author="유한여울" w:date="2021-06-23T19:04:00Z">
                  <w:rPr>
                    <w:rFonts w:asciiTheme="minorEastAsia" w:hAnsiTheme="minorEastAsia"/>
                    <w:color w:val="1F497D" w:themeColor="text2"/>
                    <w:lang w:val="en-US" w:eastAsia="ko-KR"/>
                  </w:rPr>
                </w:rPrChange>
              </w:rPr>
              <w:t>단점을</w:t>
            </w:r>
            <w:r w:rsidRPr="00A31227">
              <w:rPr>
                <w:lang w:eastAsia="ko-KR"/>
                <w:rPrChange w:id="114" w:author="유한여울" w:date="2021-06-23T19:04:00Z">
                  <w:rPr>
                    <w:rFonts w:asciiTheme="minorEastAsia" w:hAnsiTheme="minorEastAsia"/>
                    <w:color w:val="1F497D" w:themeColor="text2"/>
                    <w:lang w:val="en-US" w:eastAsia="ko-KR"/>
                  </w:rPr>
                </w:rPrChange>
              </w:rPr>
              <w:t xml:space="preserve"> </w:t>
            </w:r>
            <w:r w:rsidRPr="00A31227">
              <w:rPr>
                <w:lang w:eastAsia="ko-KR"/>
                <w:rPrChange w:id="115" w:author="유한여울" w:date="2021-06-23T19:04:00Z">
                  <w:rPr>
                    <w:rFonts w:asciiTheme="minorEastAsia" w:hAnsiTheme="minorEastAsia"/>
                    <w:color w:val="1F497D" w:themeColor="text2"/>
                    <w:lang w:val="en-US" w:eastAsia="ko-KR"/>
                  </w:rPr>
                </w:rPrChange>
              </w:rPr>
              <w:t>해결하고자</w:t>
            </w:r>
            <w:r w:rsidRPr="00A31227">
              <w:rPr>
                <w:lang w:eastAsia="ko-KR"/>
                <w:rPrChange w:id="116" w:author="유한여울" w:date="2021-06-23T19:04:00Z">
                  <w:rPr>
                    <w:rFonts w:asciiTheme="minorEastAsia" w:hAnsiTheme="minorEastAsia"/>
                    <w:color w:val="1F497D" w:themeColor="text2"/>
                    <w:lang w:val="en-US" w:eastAsia="ko-KR"/>
                  </w:rPr>
                </w:rPrChange>
              </w:rPr>
              <w:t xml:space="preserve"> </w:t>
            </w:r>
            <w:r w:rsidRPr="00A31227">
              <w:rPr>
                <w:lang w:eastAsia="ko-KR"/>
                <w:rPrChange w:id="117" w:author="유한여울" w:date="2021-06-23T19:04:00Z">
                  <w:rPr>
                    <w:rFonts w:asciiTheme="minorEastAsia" w:hAnsiTheme="minorEastAsia"/>
                    <w:color w:val="1F497D" w:themeColor="text2"/>
                    <w:lang w:val="en-US" w:eastAsia="ko-KR"/>
                  </w:rPr>
                </w:rPrChange>
              </w:rPr>
              <w:t>센트비는</w:t>
            </w:r>
            <w:r w:rsidRPr="00A31227">
              <w:rPr>
                <w:lang w:eastAsia="ko-KR"/>
                <w:rPrChange w:id="118" w:author="유한여울" w:date="2021-06-23T19:04:00Z">
                  <w:rPr>
                    <w:rFonts w:asciiTheme="minorEastAsia" w:hAnsiTheme="minorEastAsia"/>
                    <w:color w:val="1F497D" w:themeColor="text2"/>
                    <w:lang w:val="en-US" w:eastAsia="ko-KR"/>
                  </w:rPr>
                </w:rPrChange>
              </w:rPr>
              <w:t xml:space="preserve"> 2015</w:t>
            </w:r>
            <w:r w:rsidRPr="00A31227">
              <w:rPr>
                <w:lang w:eastAsia="ko-KR"/>
                <w:rPrChange w:id="119" w:author="유한여울" w:date="2021-06-23T19:04:00Z">
                  <w:rPr>
                    <w:rFonts w:asciiTheme="minorEastAsia" w:hAnsiTheme="minorEastAsia"/>
                    <w:color w:val="1F497D" w:themeColor="text2"/>
                    <w:lang w:val="en-US" w:eastAsia="ko-KR"/>
                  </w:rPr>
                </w:rPrChange>
              </w:rPr>
              <w:t>년</w:t>
            </w:r>
            <w:r w:rsidRPr="00A31227">
              <w:rPr>
                <w:lang w:eastAsia="ko-KR"/>
                <w:rPrChange w:id="120" w:author="유한여울" w:date="2021-06-23T19:04:00Z">
                  <w:rPr>
                    <w:rFonts w:asciiTheme="minorEastAsia" w:hAnsiTheme="minorEastAsia"/>
                    <w:color w:val="1F497D" w:themeColor="text2"/>
                    <w:lang w:val="en-US" w:eastAsia="ko-KR"/>
                  </w:rPr>
                </w:rPrChange>
              </w:rPr>
              <w:t xml:space="preserve"> </w:t>
            </w:r>
            <w:r w:rsidRPr="00A31227">
              <w:rPr>
                <w:lang w:eastAsia="ko-KR"/>
                <w:rPrChange w:id="121" w:author="유한여울" w:date="2021-06-23T19:04:00Z">
                  <w:rPr>
                    <w:rFonts w:asciiTheme="minorEastAsia" w:hAnsiTheme="minorEastAsia"/>
                    <w:color w:val="1F497D" w:themeColor="text2"/>
                    <w:lang w:val="en-US" w:eastAsia="ko-KR"/>
                  </w:rPr>
                </w:rPrChange>
              </w:rPr>
              <w:t>설립</w:t>
            </w:r>
            <w:r w:rsidRPr="00A31227">
              <w:rPr>
                <w:lang w:eastAsia="ko-KR"/>
                <w:rPrChange w:id="122" w:author="유한여울" w:date="2021-06-23T19:04:00Z">
                  <w:rPr>
                    <w:rFonts w:asciiTheme="minorEastAsia" w:hAnsiTheme="minorEastAsia"/>
                    <w:color w:val="1F497D" w:themeColor="text2"/>
                    <w:lang w:val="en-US" w:eastAsia="ko-KR"/>
                  </w:rPr>
                </w:rPrChange>
              </w:rPr>
              <w:t xml:space="preserve"> </w:t>
            </w:r>
            <w:r w:rsidRPr="00A31227">
              <w:rPr>
                <w:lang w:eastAsia="ko-KR"/>
                <w:rPrChange w:id="123" w:author="유한여울" w:date="2021-06-23T19:04:00Z">
                  <w:rPr>
                    <w:rFonts w:asciiTheme="minorEastAsia" w:hAnsiTheme="minorEastAsia"/>
                    <w:color w:val="1F497D" w:themeColor="text2"/>
                    <w:lang w:val="en-US" w:eastAsia="ko-KR"/>
                  </w:rPr>
                </w:rPrChange>
              </w:rPr>
              <w:t>이후</w:t>
            </w:r>
            <w:r w:rsidRPr="00A31227">
              <w:rPr>
                <w:lang w:eastAsia="ko-KR"/>
                <w:rPrChange w:id="124" w:author="유한여울" w:date="2021-06-23T19:04:00Z">
                  <w:rPr>
                    <w:rFonts w:asciiTheme="minorEastAsia" w:hAnsiTheme="minorEastAsia"/>
                    <w:color w:val="1F497D" w:themeColor="text2"/>
                    <w:lang w:val="en-US" w:eastAsia="ko-KR"/>
                  </w:rPr>
                </w:rPrChange>
              </w:rPr>
              <w:t xml:space="preserve"> </w:t>
            </w:r>
            <w:r w:rsidRPr="00A31227">
              <w:rPr>
                <w:lang w:eastAsia="ko-KR"/>
                <w:rPrChange w:id="125" w:author="유한여울" w:date="2021-06-23T19:04:00Z">
                  <w:rPr>
                    <w:rFonts w:asciiTheme="minorEastAsia" w:hAnsiTheme="minorEastAsia"/>
                    <w:color w:val="1F497D" w:themeColor="text2"/>
                    <w:lang w:val="en-US" w:eastAsia="ko-KR"/>
                  </w:rPr>
                </w:rPrChange>
              </w:rPr>
              <w:t>국경</w:t>
            </w:r>
            <w:r w:rsidRPr="00A31227">
              <w:rPr>
                <w:lang w:eastAsia="ko-KR"/>
                <w:rPrChange w:id="126" w:author="유한여울" w:date="2021-06-23T19:04:00Z">
                  <w:rPr>
                    <w:rFonts w:asciiTheme="minorEastAsia" w:hAnsiTheme="minorEastAsia"/>
                    <w:color w:val="1F497D" w:themeColor="text2"/>
                    <w:lang w:val="en-US" w:eastAsia="ko-KR"/>
                  </w:rPr>
                </w:rPrChange>
              </w:rPr>
              <w:t xml:space="preserve"> </w:t>
            </w:r>
            <w:r w:rsidRPr="00A31227">
              <w:rPr>
                <w:lang w:eastAsia="ko-KR"/>
                <w:rPrChange w:id="127" w:author="유한여울" w:date="2021-06-23T19:04:00Z">
                  <w:rPr>
                    <w:rFonts w:asciiTheme="minorEastAsia" w:hAnsiTheme="minorEastAsia"/>
                    <w:color w:val="1F497D" w:themeColor="text2"/>
                    <w:lang w:val="en-US" w:eastAsia="ko-KR"/>
                  </w:rPr>
                </w:rPrChange>
              </w:rPr>
              <w:t>없는</w:t>
            </w:r>
            <w:r w:rsidRPr="00A31227">
              <w:rPr>
                <w:lang w:eastAsia="ko-KR"/>
                <w:rPrChange w:id="128" w:author="유한여울" w:date="2021-06-23T19:04:00Z">
                  <w:rPr>
                    <w:rFonts w:asciiTheme="minorEastAsia" w:hAnsiTheme="minorEastAsia"/>
                    <w:color w:val="1F497D" w:themeColor="text2"/>
                    <w:lang w:val="en-US" w:eastAsia="ko-KR"/>
                  </w:rPr>
                </w:rPrChange>
              </w:rPr>
              <w:t xml:space="preserve"> </w:t>
            </w:r>
            <w:r w:rsidRPr="00A31227">
              <w:rPr>
                <w:lang w:eastAsia="ko-KR"/>
                <w:rPrChange w:id="129" w:author="유한여울" w:date="2021-06-23T19:04:00Z">
                  <w:rPr>
                    <w:rFonts w:asciiTheme="minorEastAsia" w:hAnsiTheme="minorEastAsia"/>
                    <w:color w:val="1F497D" w:themeColor="text2"/>
                    <w:lang w:val="en-US" w:eastAsia="ko-KR"/>
                  </w:rPr>
                </w:rPrChange>
              </w:rPr>
              <w:t>금융</w:t>
            </w:r>
            <w:r w:rsidRPr="00A31227">
              <w:rPr>
                <w:lang w:eastAsia="ko-KR"/>
                <w:rPrChange w:id="130" w:author="유한여울" w:date="2021-06-23T19:04:00Z">
                  <w:rPr>
                    <w:rFonts w:asciiTheme="minorEastAsia" w:hAnsiTheme="minorEastAsia"/>
                    <w:color w:val="1F497D" w:themeColor="text2"/>
                    <w:lang w:val="en-US" w:eastAsia="ko-KR"/>
                  </w:rPr>
                </w:rPrChange>
              </w:rPr>
              <w:t xml:space="preserve"> </w:t>
            </w:r>
            <w:r w:rsidRPr="00A31227">
              <w:rPr>
                <w:lang w:eastAsia="ko-KR"/>
                <w:rPrChange w:id="131" w:author="유한여울" w:date="2021-06-23T19:04:00Z">
                  <w:rPr>
                    <w:rFonts w:asciiTheme="minorEastAsia" w:hAnsiTheme="minorEastAsia"/>
                    <w:color w:val="1F497D" w:themeColor="text2"/>
                    <w:lang w:val="en-US" w:eastAsia="ko-KR"/>
                  </w:rPr>
                </w:rPrChange>
              </w:rPr>
              <w:t>서비스를</w:t>
            </w:r>
            <w:r w:rsidRPr="00A31227">
              <w:rPr>
                <w:lang w:eastAsia="ko-KR"/>
                <w:rPrChange w:id="132" w:author="유한여울" w:date="2021-06-23T19:04:00Z">
                  <w:rPr>
                    <w:rFonts w:asciiTheme="minorEastAsia" w:hAnsiTheme="minorEastAsia"/>
                    <w:color w:val="1F497D" w:themeColor="text2"/>
                    <w:lang w:val="en-US" w:eastAsia="ko-KR"/>
                  </w:rPr>
                </w:rPrChange>
              </w:rPr>
              <w:t xml:space="preserve"> </w:t>
            </w:r>
            <w:r w:rsidRPr="00A31227">
              <w:rPr>
                <w:lang w:eastAsia="ko-KR"/>
                <w:rPrChange w:id="133" w:author="유한여울" w:date="2021-06-23T19:04:00Z">
                  <w:rPr>
                    <w:rFonts w:asciiTheme="minorEastAsia" w:hAnsiTheme="minorEastAsia"/>
                    <w:color w:val="1F497D" w:themeColor="text2"/>
                    <w:lang w:val="en-US" w:eastAsia="ko-KR"/>
                  </w:rPr>
                </w:rPrChange>
              </w:rPr>
              <w:t>만들기</w:t>
            </w:r>
            <w:r w:rsidRPr="00A31227">
              <w:rPr>
                <w:lang w:eastAsia="ko-KR"/>
                <w:rPrChange w:id="134" w:author="유한여울" w:date="2021-06-23T19:04:00Z">
                  <w:rPr>
                    <w:rFonts w:asciiTheme="minorEastAsia" w:hAnsiTheme="minorEastAsia"/>
                    <w:color w:val="1F497D" w:themeColor="text2"/>
                    <w:lang w:val="en-US" w:eastAsia="ko-KR"/>
                  </w:rPr>
                </w:rPrChange>
              </w:rPr>
              <w:t xml:space="preserve"> </w:t>
            </w:r>
            <w:r w:rsidRPr="00A31227">
              <w:rPr>
                <w:lang w:eastAsia="ko-KR"/>
                <w:rPrChange w:id="135" w:author="유한여울" w:date="2021-06-23T19:04:00Z">
                  <w:rPr>
                    <w:rFonts w:asciiTheme="minorEastAsia" w:hAnsiTheme="minorEastAsia"/>
                    <w:color w:val="1F497D" w:themeColor="text2"/>
                    <w:lang w:val="en-US" w:eastAsia="ko-KR"/>
                  </w:rPr>
                </w:rPrChange>
              </w:rPr>
              <w:t>위해</w:t>
            </w:r>
            <w:r w:rsidRPr="00A31227">
              <w:rPr>
                <w:lang w:eastAsia="ko-KR"/>
                <w:rPrChange w:id="136" w:author="유한여울" w:date="2021-06-23T19:04:00Z">
                  <w:rPr>
                    <w:rFonts w:asciiTheme="minorEastAsia" w:hAnsiTheme="minorEastAsia"/>
                    <w:color w:val="1F497D" w:themeColor="text2"/>
                    <w:lang w:val="en-US" w:eastAsia="ko-KR"/>
                  </w:rPr>
                </w:rPrChange>
              </w:rPr>
              <w:t xml:space="preserve"> </w:t>
            </w:r>
            <w:r w:rsidRPr="00A31227">
              <w:rPr>
                <w:lang w:eastAsia="ko-KR"/>
                <w:rPrChange w:id="137" w:author="유한여울" w:date="2021-06-23T19:04:00Z">
                  <w:rPr>
                    <w:rFonts w:asciiTheme="minorEastAsia" w:hAnsiTheme="minorEastAsia"/>
                    <w:color w:val="1F497D" w:themeColor="text2"/>
                    <w:lang w:val="en-US" w:eastAsia="ko-KR"/>
                  </w:rPr>
                </w:rPrChange>
              </w:rPr>
              <w:t>앞장서고</w:t>
            </w:r>
            <w:r w:rsidRPr="00A31227">
              <w:rPr>
                <w:lang w:eastAsia="ko-KR"/>
                <w:rPrChange w:id="138" w:author="유한여울" w:date="2021-06-23T19:04:00Z">
                  <w:rPr>
                    <w:rFonts w:asciiTheme="minorEastAsia" w:hAnsiTheme="minorEastAsia"/>
                    <w:color w:val="1F497D" w:themeColor="text2"/>
                    <w:lang w:val="en-US" w:eastAsia="ko-KR"/>
                  </w:rPr>
                </w:rPrChange>
              </w:rPr>
              <w:t xml:space="preserve"> </w:t>
            </w:r>
            <w:r w:rsidRPr="00A31227">
              <w:rPr>
                <w:lang w:eastAsia="ko-KR"/>
                <w:rPrChange w:id="139" w:author="유한여울" w:date="2021-06-23T19:04:00Z">
                  <w:rPr>
                    <w:rFonts w:asciiTheme="minorEastAsia" w:hAnsiTheme="minorEastAsia"/>
                    <w:color w:val="1F497D" w:themeColor="text2"/>
                    <w:lang w:val="en-US" w:eastAsia="ko-KR"/>
                  </w:rPr>
                </w:rPrChange>
              </w:rPr>
              <w:t>있습니다</w:t>
            </w:r>
            <w:r w:rsidRPr="00A31227">
              <w:rPr>
                <w:lang w:eastAsia="ko-KR"/>
                <w:rPrChange w:id="140" w:author="유한여울" w:date="2021-06-23T19:04:00Z">
                  <w:rPr>
                    <w:rFonts w:asciiTheme="minorEastAsia" w:hAnsiTheme="minorEastAsia"/>
                    <w:color w:val="1F497D" w:themeColor="text2"/>
                    <w:lang w:val="en-US" w:eastAsia="ko-KR"/>
                  </w:rPr>
                </w:rPrChange>
              </w:rPr>
              <w:t>.</w:t>
            </w:r>
          </w:p>
          <w:p w14:paraId="24335E05" w14:textId="77777777" w:rsidR="007B7DBB" w:rsidRPr="00A31227" w:rsidRDefault="007B7DBB">
            <w:pPr>
              <w:pStyle w:val="ListParagraph"/>
              <w:ind w:leftChars="0" w:left="720"/>
              <w:rPr>
                <w:lang w:eastAsia="ko-KR"/>
                <w:rPrChange w:id="141" w:author="유한여울" w:date="2021-06-23T19:04:00Z">
                  <w:rPr>
                    <w:rFonts w:asciiTheme="minorEastAsia" w:hAnsiTheme="minorEastAsia"/>
                    <w:color w:val="1F497D" w:themeColor="text2"/>
                    <w:lang w:val="en-US" w:eastAsia="ko-KR"/>
                  </w:rPr>
                </w:rPrChange>
              </w:rPr>
            </w:pPr>
          </w:p>
          <w:p w14:paraId="2EF57E58" w14:textId="15472C0E" w:rsidR="00D018F2" w:rsidDel="00A31227" w:rsidRDefault="009F1705" w:rsidP="00A31227">
            <w:pPr>
              <w:pStyle w:val="ListParagraph"/>
              <w:numPr>
                <w:ilvl w:val="0"/>
                <w:numId w:val="4"/>
              </w:numPr>
              <w:ind w:leftChars="0"/>
              <w:rPr>
                <w:del w:id="142" w:author="유한여울" w:date="2021-06-23T19:04:00Z"/>
                <w:lang w:eastAsia="ko-KR"/>
              </w:rPr>
            </w:pPr>
            <w:r w:rsidRPr="00A31227">
              <w:rPr>
                <w:rFonts w:hint="eastAsia"/>
                <w:lang w:eastAsia="ko-KR"/>
                <w:rPrChange w:id="143" w:author="유한여울" w:date="2021-06-23T19:04:00Z">
                  <w:rPr>
                    <w:rFonts w:asciiTheme="minorEastAsia" w:hAnsiTheme="minorEastAsia" w:hint="eastAsia"/>
                    <w:color w:val="1F497D" w:themeColor="text2"/>
                    <w:lang w:eastAsia="ko-KR"/>
                  </w:rPr>
                </w:rPrChange>
              </w:rPr>
              <w:t>센트비는</w:t>
            </w:r>
            <w:r w:rsidRPr="00A31227">
              <w:rPr>
                <w:lang w:eastAsia="ko-KR"/>
                <w:rPrChange w:id="144"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45" w:author="유한여울" w:date="2021-06-23T19:04:00Z">
                  <w:rPr>
                    <w:rFonts w:asciiTheme="minorEastAsia" w:hAnsiTheme="minorEastAsia"/>
                    <w:color w:val="1F497D" w:themeColor="text2"/>
                    <w:lang w:eastAsia="ko-KR"/>
                  </w:rPr>
                </w:rPrChange>
              </w:rPr>
              <w:t>낮은</w:t>
            </w:r>
            <w:r w:rsidR="004D3B17" w:rsidRPr="00A31227">
              <w:rPr>
                <w:lang w:eastAsia="ko-KR"/>
                <w:rPrChange w:id="146"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47" w:author="유한여울" w:date="2021-06-23T19:04:00Z">
                  <w:rPr>
                    <w:rFonts w:asciiTheme="minorEastAsia" w:hAnsiTheme="minorEastAsia"/>
                    <w:color w:val="1F497D" w:themeColor="text2"/>
                    <w:lang w:eastAsia="ko-KR"/>
                  </w:rPr>
                </w:rPrChange>
              </w:rPr>
              <w:t>수수료</w:t>
            </w:r>
            <w:r w:rsidR="004D3B17" w:rsidRPr="00A31227">
              <w:rPr>
                <w:lang w:eastAsia="ko-KR"/>
                <w:rPrChange w:id="148"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49" w:author="유한여울" w:date="2021-06-23T19:04:00Z">
                  <w:rPr>
                    <w:rFonts w:asciiTheme="minorEastAsia" w:hAnsiTheme="minorEastAsia"/>
                    <w:color w:val="1F497D" w:themeColor="text2"/>
                    <w:lang w:eastAsia="ko-KR"/>
                  </w:rPr>
                </w:rPrChange>
              </w:rPr>
              <w:t>빠른</w:t>
            </w:r>
            <w:r w:rsidR="004D3B17" w:rsidRPr="00A31227">
              <w:rPr>
                <w:lang w:eastAsia="ko-KR"/>
                <w:rPrChange w:id="150"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51" w:author="유한여울" w:date="2021-06-23T19:04:00Z">
                  <w:rPr>
                    <w:rFonts w:asciiTheme="minorEastAsia" w:hAnsiTheme="minorEastAsia"/>
                    <w:color w:val="1F497D" w:themeColor="text2"/>
                    <w:lang w:eastAsia="ko-KR"/>
                  </w:rPr>
                </w:rPrChange>
              </w:rPr>
              <w:t>송금</w:t>
            </w:r>
            <w:r w:rsidR="004D3B17" w:rsidRPr="00A31227">
              <w:rPr>
                <w:lang w:eastAsia="ko-KR"/>
                <w:rPrChange w:id="152"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53" w:author="유한여울" w:date="2021-06-23T19:04:00Z">
                  <w:rPr>
                    <w:rFonts w:asciiTheme="minorEastAsia" w:hAnsiTheme="minorEastAsia"/>
                    <w:color w:val="1F497D" w:themeColor="text2"/>
                    <w:lang w:eastAsia="ko-KR"/>
                  </w:rPr>
                </w:rPrChange>
              </w:rPr>
              <w:t>속도</w:t>
            </w:r>
            <w:r w:rsidR="004D3B17" w:rsidRPr="00A31227">
              <w:rPr>
                <w:lang w:eastAsia="ko-KR"/>
                <w:rPrChange w:id="154"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55" w:author="유한여울" w:date="2021-06-23T19:04:00Z">
                  <w:rPr>
                    <w:rFonts w:asciiTheme="minorEastAsia" w:hAnsiTheme="minorEastAsia"/>
                    <w:color w:val="1F497D" w:themeColor="text2"/>
                    <w:lang w:eastAsia="ko-KR"/>
                  </w:rPr>
                </w:rPrChange>
              </w:rPr>
              <w:t>간편한</w:t>
            </w:r>
            <w:r w:rsidR="004D3B17" w:rsidRPr="00A31227">
              <w:rPr>
                <w:lang w:eastAsia="ko-KR"/>
                <w:rPrChange w:id="156"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57" w:author="유한여울" w:date="2021-06-23T19:04:00Z">
                  <w:rPr>
                    <w:rFonts w:asciiTheme="minorEastAsia" w:hAnsiTheme="minorEastAsia"/>
                    <w:color w:val="1F497D" w:themeColor="text2"/>
                    <w:lang w:eastAsia="ko-KR"/>
                  </w:rPr>
                </w:rPrChange>
              </w:rPr>
              <w:t>절차로</w:t>
            </w:r>
            <w:r w:rsidR="004D3B17" w:rsidRPr="00A31227">
              <w:rPr>
                <w:lang w:eastAsia="ko-KR"/>
                <w:rPrChange w:id="158"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59" w:author="유한여울" w:date="2021-06-23T19:04:00Z">
                  <w:rPr>
                    <w:rFonts w:asciiTheme="minorEastAsia" w:hAnsiTheme="minorEastAsia"/>
                    <w:color w:val="1F497D" w:themeColor="text2"/>
                    <w:lang w:eastAsia="ko-KR"/>
                  </w:rPr>
                </w:rPrChange>
              </w:rPr>
              <w:t>해외</w:t>
            </w:r>
            <w:r w:rsidR="004D3B17" w:rsidRPr="00A31227">
              <w:rPr>
                <w:lang w:eastAsia="ko-KR"/>
                <w:rPrChange w:id="160"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61" w:author="유한여울" w:date="2021-06-23T19:04:00Z">
                  <w:rPr>
                    <w:rFonts w:asciiTheme="minorEastAsia" w:hAnsiTheme="minorEastAsia"/>
                    <w:color w:val="1F497D" w:themeColor="text2"/>
                    <w:lang w:eastAsia="ko-KR"/>
                  </w:rPr>
                </w:rPrChange>
              </w:rPr>
              <w:t>송금</w:t>
            </w:r>
            <w:r w:rsidR="004D3B17" w:rsidRPr="00A31227">
              <w:rPr>
                <w:lang w:eastAsia="ko-KR"/>
                <w:rPrChange w:id="162"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63" w:author="유한여울" w:date="2021-06-23T19:04:00Z">
                  <w:rPr>
                    <w:rFonts w:asciiTheme="minorEastAsia" w:hAnsiTheme="minorEastAsia"/>
                    <w:color w:val="1F497D" w:themeColor="text2"/>
                    <w:lang w:eastAsia="ko-KR"/>
                  </w:rPr>
                </w:rPrChange>
              </w:rPr>
              <w:t>서비스</w:t>
            </w:r>
            <w:r w:rsidR="004D3B17" w:rsidRPr="00A31227">
              <w:rPr>
                <w:lang w:eastAsia="ko-KR"/>
                <w:rPrChange w:id="164"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65" w:author="유한여울" w:date="2021-06-23T19:04:00Z">
                  <w:rPr>
                    <w:rFonts w:asciiTheme="minorEastAsia" w:hAnsiTheme="minorEastAsia"/>
                    <w:color w:val="1F497D" w:themeColor="text2"/>
                    <w:lang w:eastAsia="ko-KR"/>
                  </w:rPr>
                </w:rPrChange>
              </w:rPr>
              <w:t>혁신을</w:t>
            </w:r>
            <w:r w:rsidR="004D3B17" w:rsidRPr="00A31227">
              <w:rPr>
                <w:lang w:eastAsia="ko-KR"/>
                <w:rPrChange w:id="166"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67" w:author="유한여울" w:date="2021-06-23T19:04:00Z">
                  <w:rPr>
                    <w:rFonts w:asciiTheme="minorEastAsia" w:hAnsiTheme="minorEastAsia"/>
                    <w:color w:val="1F497D" w:themeColor="text2"/>
                    <w:lang w:eastAsia="ko-KR"/>
                  </w:rPr>
                </w:rPrChange>
              </w:rPr>
              <w:t>일으켰</w:t>
            </w:r>
            <w:r w:rsidR="004D3B17" w:rsidRPr="00A31227">
              <w:rPr>
                <w:rFonts w:hint="eastAsia"/>
                <w:lang w:eastAsia="ko-KR"/>
                <w:rPrChange w:id="168" w:author="유한여울" w:date="2021-06-23T19:04:00Z">
                  <w:rPr>
                    <w:rFonts w:asciiTheme="minorEastAsia" w:hAnsiTheme="minorEastAsia" w:hint="eastAsia"/>
                    <w:color w:val="1F497D" w:themeColor="text2"/>
                    <w:lang w:eastAsia="ko-KR"/>
                  </w:rPr>
                </w:rPrChange>
              </w:rPr>
              <w:t>습니다</w:t>
            </w:r>
            <w:r w:rsidR="004D3B17" w:rsidRPr="00A31227">
              <w:rPr>
                <w:lang w:eastAsia="ko-KR"/>
                <w:rPrChange w:id="16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70" w:author="유한여울" w:date="2021-06-23T19:04:00Z">
                  <w:rPr>
                    <w:rFonts w:asciiTheme="minorEastAsia" w:hAnsiTheme="minorEastAsia"/>
                    <w:color w:val="1F497D" w:themeColor="text2"/>
                    <w:lang w:eastAsia="ko-KR"/>
                  </w:rPr>
                </w:rPrChange>
              </w:rPr>
              <w:t>웹과</w:t>
            </w:r>
            <w:r w:rsidR="004D3B17" w:rsidRPr="00A31227">
              <w:rPr>
                <w:lang w:eastAsia="ko-KR"/>
                <w:rPrChange w:id="17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72" w:author="유한여울" w:date="2021-06-23T19:04:00Z">
                  <w:rPr>
                    <w:rFonts w:asciiTheme="minorEastAsia" w:hAnsiTheme="minorEastAsia"/>
                    <w:color w:val="1F497D" w:themeColor="text2"/>
                    <w:lang w:eastAsia="ko-KR"/>
                  </w:rPr>
                </w:rPrChange>
              </w:rPr>
              <w:t>앱을</w:t>
            </w:r>
            <w:r w:rsidR="004D3B17" w:rsidRPr="00A31227">
              <w:rPr>
                <w:lang w:eastAsia="ko-KR"/>
                <w:rPrChange w:id="17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74" w:author="유한여울" w:date="2021-06-23T19:04:00Z">
                  <w:rPr>
                    <w:rFonts w:asciiTheme="minorEastAsia" w:hAnsiTheme="minorEastAsia"/>
                    <w:color w:val="1F497D" w:themeColor="text2"/>
                    <w:lang w:eastAsia="ko-KR"/>
                  </w:rPr>
                </w:rPrChange>
              </w:rPr>
              <w:t>통해</w:t>
            </w:r>
            <w:r w:rsidR="004D3B17" w:rsidRPr="00A31227">
              <w:rPr>
                <w:lang w:eastAsia="ko-KR"/>
                <w:rPrChange w:id="17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76" w:author="유한여울" w:date="2021-06-23T19:04:00Z">
                  <w:rPr>
                    <w:rFonts w:asciiTheme="minorEastAsia" w:hAnsiTheme="minorEastAsia"/>
                    <w:color w:val="1F497D" w:themeColor="text2"/>
                    <w:lang w:eastAsia="ko-KR"/>
                  </w:rPr>
                </w:rPrChange>
              </w:rPr>
              <w:t>은행과</w:t>
            </w:r>
            <w:r w:rsidR="004D3B17" w:rsidRPr="00A31227">
              <w:rPr>
                <w:lang w:eastAsia="ko-KR"/>
                <w:rPrChange w:id="17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78" w:author="유한여울" w:date="2021-06-23T19:04:00Z">
                  <w:rPr>
                    <w:rFonts w:asciiTheme="minorEastAsia" w:hAnsiTheme="minorEastAsia"/>
                    <w:color w:val="1F497D" w:themeColor="text2"/>
                    <w:lang w:eastAsia="ko-KR"/>
                  </w:rPr>
                </w:rPrChange>
              </w:rPr>
              <w:t>비교하여</w:t>
            </w:r>
            <w:r w:rsidR="004D3B17" w:rsidRPr="00A31227">
              <w:rPr>
                <w:lang w:eastAsia="ko-KR"/>
                <w:rPrChange w:id="17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80" w:author="유한여울" w:date="2021-06-23T19:04:00Z">
                  <w:rPr>
                    <w:rFonts w:asciiTheme="minorEastAsia" w:hAnsiTheme="minorEastAsia"/>
                    <w:color w:val="1F497D" w:themeColor="text2"/>
                    <w:lang w:eastAsia="ko-KR"/>
                  </w:rPr>
                </w:rPrChange>
              </w:rPr>
              <w:t>최대</w:t>
            </w:r>
            <w:r w:rsidR="004D3B17" w:rsidRPr="00A31227">
              <w:rPr>
                <w:lang w:eastAsia="ko-KR"/>
                <w:rPrChange w:id="181" w:author="유한여울" w:date="2021-06-23T19:04:00Z">
                  <w:rPr>
                    <w:rFonts w:asciiTheme="minorEastAsia" w:hAnsiTheme="minorEastAsia"/>
                    <w:color w:val="1F497D" w:themeColor="text2"/>
                    <w:lang w:eastAsia="ko-KR"/>
                  </w:rPr>
                </w:rPrChange>
              </w:rPr>
              <w:t xml:space="preserve"> 90% </w:t>
            </w:r>
            <w:r w:rsidR="004D3B17" w:rsidRPr="00A31227">
              <w:rPr>
                <w:lang w:eastAsia="ko-KR"/>
                <w:rPrChange w:id="182" w:author="유한여울" w:date="2021-06-23T19:04:00Z">
                  <w:rPr>
                    <w:rFonts w:asciiTheme="minorEastAsia" w:hAnsiTheme="minorEastAsia"/>
                    <w:color w:val="1F497D" w:themeColor="text2"/>
                    <w:lang w:eastAsia="ko-KR"/>
                  </w:rPr>
                </w:rPrChange>
              </w:rPr>
              <w:t>낮은</w:t>
            </w:r>
            <w:r w:rsidR="004D3B17" w:rsidRPr="00A31227">
              <w:rPr>
                <w:lang w:eastAsia="ko-KR"/>
                <w:rPrChange w:id="18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84" w:author="유한여울" w:date="2021-06-23T19:04:00Z">
                  <w:rPr>
                    <w:rFonts w:asciiTheme="minorEastAsia" w:hAnsiTheme="minorEastAsia"/>
                    <w:color w:val="1F497D" w:themeColor="text2"/>
                    <w:lang w:eastAsia="ko-KR"/>
                  </w:rPr>
                </w:rPrChange>
              </w:rPr>
              <w:t>수수료를</w:t>
            </w:r>
            <w:r w:rsidR="004D3B17" w:rsidRPr="00A31227">
              <w:rPr>
                <w:lang w:eastAsia="ko-KR"/>
                <w:rPrChange w:id="18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86" w:author="유한여울" w:date="2021-06-23T19:04:00Z">
                  <w:rPr>
                    <w:rFonts w:asciiTheme="minorEastAsia" w:hAnsiTheme="minorEastAsia"/>
                    <w:color w:val="1F497D" w:themeColor="text2"/>
                    <w:lang w:eastAsia="ko-KR"/>
                  </w:rPr>
                </w:rPrChange>
              </w:rPr>
              <w:t>부과하면서도</w:t>
            </w:r>
            <w:r w:rsidR="004D3B17" w:rsidRPr="00A31227">
              <w:rPr>
                <w:lang w:eastAsia="ko-KR"/>
                <w:rPrChange w:id="18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88" w:author="유한여울" w:date="2021-06-23T19:04:00Z">
                  <w:rPr>
                    <w:rFonts w:asciiTheme="minorEastAsia" w:hAnsiTheme="minorEastAsia"/>
                    <w:color w:val="1F497D" w:themeColor="text2"/>
                    <w:lang w:eastAsia="ko-KR"/>
                  </w:rPr>
                </w:rPrChange>
              </w:rPr>
              <w:t>간편하고</w:t>
            </w:r>
            <w:r w:rsidR="004D3B17" w:rsidRPr="00A31227">
              <w:rPr>
                <w:lang w:eastAsia="ko-KR"/>
                <w:rPrChange w:id="18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90" w:author="유한여울" w:date="2021-06-23T19:04:00Z">
                  <w:rPr>
                    <w:rFonts w:asciiTheme="minorEastAsia" w:hAnsiTheme="minorEastAsia"/>
                    <w:color w:val="1F497D" w:themeColor="text2"/>
                    <w:lang w:eastAsia="ko-KR"/>
                  </w:rPr>
                </w:rPrChange>
              </w:rPr>
              <w:t>빠른</w:t>
            </w:r>
            <w:r w:rsidR="004D3B17" w:rsidRPr="00A31227">
              <w:rPr>
                <w:lang w:eastAsia="ko-KR"/>
                <w:rPrChange w:id="19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92" w:author="유한여울" w:date="2021-06-23T19:04:00Z">
                  <w:rPr>
                    <w:rFonts w:asciiTheme="minorEastAsia" w:hAnsiTheme="minorEastAsia"/>
                    <w:color w:val="1F497D" w:themeColor="text2"/>
                    <w:lang w:eastAsia="ko-KR"/>
                  </w:rPr>
                </w:rPrChange>
              </w:rPr>
              <w:t>해외</w:t>
            </w:r>
            <w:r w:rsidR="004D3B17" w:rsidRPr="00A31227">
              <w:rPr>
                <w:lang w:eastAsia="ko-KR"/>
                <w:rPrChange w:id="19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94" w:author="유한여울" w:date="2021-06-23T19:04:00Z">
                  <w:rPr>
                    <w:rFonts w:asciiTheme="minorEastAsia" w:hAnsiTheme="minorEastAsia"/>
                    <w:color w:val="1F497D" w:themeColor="text2"/>
                    <w:lang w:eastAsia="ko-KR"/>
                  </w:rPr>
                </w:rPrChange>
              </w:rPr>
              <w:t>송금</w:t>
            </w:r>
            <w:r w:rsidR="004D3B17" w:rsidRPr="00A31227">
              <w:rPr>
                <w:lang w:eastAsia="ko-KR"/>
                <w:rPrChange w:id="19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96" w:author="유한여울" w:date="2021-06-23T19:04:00Z">
                  <w:rPr>
                    <w:rFonts w:asciiTheme="minorEastAsia" w:hAnsiTheme="minorEastAsia"/>
                    <w:color w:val="1F497D" w:themeColor="text2"/>
                    <w:lang w:eastAsia="ko-KR"/>
                  </w:rPr>
                </w:rPrChange>
              </w:rPr>
              <w:t>서비스를</w:t>
            </w:r>
            <w:r w:rsidR="004D3B17" w:rsidRPr="00A31227">
              <w:rPr>
                <w:lang w:eastAsia="ko-KR"/>
                <w:rPrChange w:id="19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198" w:author="유한여울" w:date="2021-06-23T19:04:00Z">
                  <w:rPr>
                    <w:rFonts w:asciiTheme="minorEastAsia" w:hAnsiTheme="minorEastAsia"/>
                    <w:color w:val="1F497D" w:themeColor="text2"/>
                    <w:lang w:eastAsia="ko-KR"/>
                  </w:rPr>
                </w:rPrChange>
              </w:rPr>
              <w:t>제</w:t>
            </w:r>
            <w:r w:rsidR="003F3741" w:rsidRPr="00A31227">
              <w:rPr>
                <w:rFonts w:hint="eastAsia"/>
                <w:lang w:eastAsia="ko-KR"/>
                <w:rPrChange w:id="199" w:author="유한여울" w:date="2021-06-23T19:04:00Z">
                  <w:rPr>
                    <w:rFonts w:asciiTheme="minorEastAsia" w:hAnsiTheme="minorEastAsia" w:hint="eastAsia"/>
                    <w:color w:val="1F497D" w:themeColor="text2"/>
                    <w:lang w:eastAsia="ko-KR"/>
                  </w:rPr>
                </w:rPrChange>
              </w:rPr>
              <w:t>공합니다</w:t>
            </w:r>
            <w:r w:rsidR="003F3741" w:rsidRPr="00A31227">
              <w:rPr>
                <w:lang w:eastAsia="ko-KR"/>
                <w:rPrChange w:id="200" w:author="유한여울" w:date="2021-06-23T19:04:00Z">
                  <w:rPr>
                    <w:rFonts w:asciiTheme="minorEastAsia" w:hAnsiTheme="minorEastAsia"/>
                    <w:color w:val="1F497D" w:themeColor="text2"/>
                    <w:lang w:eastAsia="ko-KR"/>
                  </w:rPr>
                </w:rPrChange>
              </w:rPr>
              <w:t>.</w:t>
            </w:r>
            <w:r w:rsidR="004D3B17" w:rsidRPr="00A31227">
              <w:rPr>
                <w:lang w:eastAsia="ko-KR"/>
                <w:rPrChange w:id="201" w:author="유한여울" w:date="2021-06-23T19:04:00Z">
                  <w:rPr>
                    <w:rFonts w:asciiTheme="minorEastAsia" w:hAnsiTheme="minorEastAsia"/>
                    <w:color w:val="1F497D" w:themeColor="text2"/>
                    <w:lang w:eastAsia="ko-KR"/>
                  </w:rPr>
                </w:rPrChange>
              </w:rPr>
              <w:t xml:space="preserve"> </w:t>
            </w:r>
            <w:r w:rsidR="007B7DBB" w:rsidRPr="00A31227">
              <w:rPr>
                <w:rFonts w:hint="eastAsia"/>
                <w:lang w:eastAsia="ko-KR"/>
                <w:rPrChange w:id="202" w:author="유한여울" w:date="2021-06-23T19:04:00Z">
                  <w:rPr>
                    <w:rFonts w:asciiTheme="minorEastAsia" w:hAnsiTheme="minorEastAsia" w:hint="eastAsia"/>
                    <w:color w:val="1F497D" w:themeColor="text2"/>
                    <w:lang w:eastAsia="ko-KR"/>
                  </w:rPr>
                </w:rPrChange>
              </w:rPr>
              <w:t>또한</w:t>
            </w:r>
            <w:r w:rsidR="007B7DBB" w:rsidRPr="00A31227">
              <w:rPr>
                <w:lang w:eastAsia="ko-KR"/>
                <w:rPrChange w:id="20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04" w:author="유한여울" w:date="2021-06-23T19:04:00Z">
                  <w:rPr>
                    <w:rFonts w:asciiTheme="minorEastAsia" w:hAnsiTheme="minorEastAsia"/>
                    <w:color w:val="1F497D" w:themeColor="text2"/>
                    <w:lang w:eastAsia="ko-KR"/>
                  </w:rPr>
                </w:rPrChange>
              </w:rPr>
              <w:t>기업을</w:t>
            </w:r>
            <w:r w:rsidR="004D3B17" w:rsidRPr="00A31227">
              <w:rPr>
                <w:lang w:eastAsia="ko-KR"/>
                <w:rPrChange w:id="20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06" w:author="유한여울" w:date="2021-06-23T19:04:00Z">
                  <w:rPr>
                    <w:rFonts w:asciiTheme="minorEastAsia" w:hAnsiTheme="minorEastAsia"/>
                    <w:color w:val="1F497D" w:themeColor="text2"/>
                    <w:lang w:eastAsia="ko-KR"/>
                  </w:rPr>
                </w:rPrChange>
              </w:rPr>
              <w:t>위한</w:t>
            </w:r>
            <w:r w:rsidR="004D3B17" w:rsidRPr="00A31227">
              <w:rPr>
                <w:lang w:eastAsia="ko-KR"/>
                <w:rPrChange w:id="20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08" w:author="유한여울" w:date="2021-06-23T19:04:00Z">
                  <w:rPr>
                    <w:rFonts w:asciiTheme="minorEastAsia" w:hAnsiTheme="minorEastAsia"/>
                    <w:color w:val="1F497D" w:themeColor="text2"/>
                    <w:lang w:eastAsia="ko-KR"/>
                  </w:rPr>
                </w:rPrChange>
              </w:rPr>
              <w:t>해외</w:t>
            </w:r>
            <w:r w:rsidR="004D3B17" w:rsidRPr="00A31227">
              <w:rPr>
                <w:lang w:eastAsia="ko-KR"/>
                <w:rPrChange w:id="20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10" w:author="유한여울" w:date="2021-06-23T19:04:00Z">
                  <w:rPr>
                    <w:rFonts w:asciiTheme="minorEastAsia" w:hAnsiTheme="minorEastAsia"/>
                    <w:color w:val="1F497D" w:themeColor="text2"/>
                    <w:lang w:eastAsia="ko-KR"/>
                  </w:rPr>
                </w:rPrChange>
              </w:rPr>
              <w:t>결제</w:t>
            </w:r>
            <w:r w:rsidR="004D3B17" w:rsidRPr="00A31227">
              <w:rPr>
                <w:lang w:eastAsia="ko-KR"/>
                <w:rPrChange w:id="21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12" w:author="유한여울" w:date="2021-06-23T19:04:00Z">
                  <w:rPr>
                    <w:rFonts w:asciiTheme="minorEastAsia" w:hAnsiTheme="minorEastAsia"/>
                    <w:color w:val="1F497D" w:themeColor="text2"/>
                    <w:lang w:eastAsia="ko-KR"/>
                  </w:rPr>
                </w:rPrChange>
              </w:rPr>
              <w:t>및</w:t>
            </w:r>
            <w:r w:rsidR="004D3B17" w:rsidRPr="00A31227">
              <w:rPr>
                <w:lang w:eastAsia="ko-KR"/>
                <w:rPrChange w:id="21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14" w:author="유한여울" w:date="2021-06-23T19:04:00Z">
                  <w:rPr>
                    <w:rFonts w:asciiTheme="minorEastAsia" w:hAnsiTheme="minorEastAsia"/>
                    <w:color w:val="1F497D" w:themeColor="text2"/>
                    <w:lang w:eastAsia="ko-KR"/>
                  </w:rPr>
                </w:rPrChange>
              </w:rPr>
              <w:t>송금</w:t>
            </w:r>
            <w:r w:rsidR="004D3B17" w:rsidRPr="00A31227">
              <w:rPr>
                <w:lang w:eastAsia="ko-KR"/>
                <w:rPrChange w:id="21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16" w:author="유한여울" w:date="2021-06-23T19:04:00Z">
                  <w:rPr>
                    <w:rFonts w:asciiTheme="minorEastAsia" w:hAnsiTheme="minorEastAsia"/>
                    <w:color w:val="1F497D" w:themeColor="text2"/>
                    <w:lang w:eastAsia="ko-KR"/>
                  </w:rPr>
                </w:rPrChange>
              </w:rPr>
              <w:t>서비스</w:t>
            </w:r>
            <w:r w:rsidR="004D3B17" w:rsidRPr="00A31227">
              <w:rPr>
                <w:lang w:eastAsia="ko-KR"/>
                <w:rPrChange w:id="21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18" w:author="유한여울" w:date="2021-06-23T19:04:00Z">
                  <w:rPr>
                    <w:rFonts w:asciiTheme="minorEastAsia" w:hAnsiTheme="minorEastAsia"/>
                    <w:color w:val="1F497D" w:themeColor="text2"/>
                    <w:lang w:eastAsia="ko-KR"/>
                  </w:rPr>
                </w:rPrChange>
              </w:rPr>
              <w:t>글로벌</w:t>
            </w:r>
            <w:r w:rsidR="004D3B17" w:rsidRPr="00A31227">
              <w:rPr>
                <w:lang w:eastAsia="ko-KR"/>
                <w:rPrChange w:id="21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20" w:author="유한여울" w:date="2021-06-23T19:04:00Z">
                  <w:rPr>
                    <w:rFonts w:asciiTheme="minorEastAsia" w:hAnsiTheme="minorEastAsia"/>
                    <w:color w:val="1F497D" w:themeColor="text2"/>
                    <w:lang w:eastAsia="ko-KR"/>
                  </w:rPr>
                </w:rPrChange>
              </w:rPr>
              <w:t>이커머스를</w:t>
            </w:r>
            <w:r w:rsidR="004D3B17" w:rsidRPr="00A31227">
              <w:rPr>
                <w:lang w:eastAsia="ko-KR"/>
                <w:rPrChange w:id="22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22" w:author="유한여울" w:date="2021-06-23T19:04:00Z">
                  <w:rPr>
                    <w:rFonts w:asciiTheme="minorEastAsia" w:hAnsiTheme="minorEastAsia"/>
                    <w:color w:val="1F497D" w:themeColor="text2"/>
                    <w:lang w:eastAsia="ko-KR"/>
                  </w:rPr>
                </w:rPrChange>
              </w:rPr>
              <w:t>위한</w:t>
            </w:r>
            <w:r w:rsidR="004D3B17" w:rsidRPr="00A31227">
              <w:rPr>
                <w:lang w:eastAsia="ko-KR"/>
                <w:rPrChange w:id="22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24" w:author="유한여울" w:date="2021-06-23T19:04:00Z">
                  <w:rPr>
                    <w:rFonts w:asciiTheme="minorEastAsia" w:hAnsiTheme="minorEastAsia"/>
                    <w:color w:val="1F497D" w:themeColor="text2"/>
                    <w:lang w:eastAsia="ko-KR"/>
                  </w:rPr>
                </w:rPrChange>
              </w:rPr>
              <w:t>정산</w:t>
            </w:r>
            <w:r w:rsidR="004D3B17" w:rsidRPr="00A31227">
              <w:rPr>
                <w:lang w:eastAsia="ko-KR"/>
                <w:rPrChange w:id="225" w:author="유한여울" w:date="2021-06-23T19:04:00Z">
                  <w:rPr>
                    <w:rFonts w:asciiTheme="minorEastAsia" w:hAnsiTheme="minorEastAsia"/>
                    <w:color w:val="1F497D" w:themeColor="text2"/>
                    <w:lang w:eastAsia="ko-KR"/>
                  </w:rPr>
                </w:rPrChange>
              </w:rPr>
              <w:t xml:space="preserve"> API</w:t>
            </w:r>
            <w:r w:rsidR="004D3B17" w:rsidRPr="00A31227">
              <w:rPr>
                <w:lang w:eastAsia="ko-KR"/>
                <w:rPrChange w:id="226" w:author="유한여울" w:date="2021-06-23T19:04:00Z">
                  <w:rPr>
                    <w:rFonts w:asciiTheme="minorEastAsia" w:hAnsiTheme="minorEastAsia"/>
                    <w:color w:val="1F497D" w:themeColor="text2"/>
                    <w:lang w:eastAsia="ko-KR"/>
                  </w:rPr>
                </w:rPrChange>
              </w:rPr>
              <w:t>등</w:t>
            </w:r>
            <w:r w:rsidR="004D3B17" w:rsidRPr="00A31227">
              <w:rPr>
                <w:lang w:eastAsia="ko-KR"/>
                <w:rPrChange w:id="22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28" w:author="유한여울" w:date="2021-06-23T19:04:00Z">
                  <w:rPr>
                    <w:rFonts w:asciiTheme="minorEastAsia" w:hAnsiTheme="minorEastAsia"/>
                    <w:color w:val="1F497D" w:themeColor="text2"/>
                    <w:lang w:eastAsia="ko-KR"/>
                  </w:rPr>
                </w:rPrChange>
              </w:rPr>
              <w:t>외환</w:t>
            </w:r>
            <w:r w:rsidR="004D3B17" w:rsidRPr="00A31227">
              <w:rPr>
                <w:lang w:eastAsia="ko-KR"/>
                <w:rPrChange w:id="22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30" w:author="유한여울" w:date="2021-06-23T19:04:00Z">
                  <w:rPr>
                    <w:rFonts w:asciiTheme="minorEastAsia" w:hAnsiTheme="minorEastAsia"/>
                    <w:color w:val="1F497D" w:themeColor="text2"/>
                    <w:lang w:eastAsia="ko-KR"/>
                  </w:rPr>
                </w:rPrChange>
              </w:rPr>
              <w:t>거래와</w:t>
            </w:r>
            <w:r w:rsidR="004D3B17" w:rsidRPr="00A31227">
              <w:rPr>
                <w:lang w:eastAsia="ko-KR"/>
                <w:rPrChange w:id="23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32" w:author="유한여울" w:date="2021-06-23T19:04:00Z">
                  <w:rPr>
                    <w:rFonts w:asciiTheme="minorEastAsia" w:hAnsiTheme="minorEastAsia"/>
                    <w:color w:val="1F497D" w:themeColor="text2"/>
                    <w:lang w:eastAsia="ko-KR"/>
                  </w:rPr>
                </w:rPrChange>
              </w:rPr>
              <w:t>관련된</w:t>
            </w:r>
            <w:r w:rsidR="004D3B17" w:rsidRPr="00A31227">
              <w:rPr>
                <w:lang w:eastAsia="ko-KR"/>
                <w:rPrChange w:id="23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34" w:author="유한여울" w:date="2021-06-23T19:04:00Z">
                  <w:rPr>
                    <w:rFonts w:asciiTheme="minorEastAsia" w:hAnsiTheme="minorEastAsia"/>
                    <w:color w:val="1F497D" w:themeColor="text2"/>
                    <w:lang w:eastAsia="ko-KR"/>
                  </w:rPr>
                </w:rPrChange>
              </w:rPr>
              <w:t>서비스를</w:t>
            </w:r>
            <w:r w:rsidR="004D3B17" w:rsidRPr="00A31227">
              <w:rPr>
                <w:lang w:eastAsia="ko-KR"/>
                <w:rPrChange w:id="23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36" w:author="유한여울" w:date="2021-06-23T19:04:00Z">
                  <w:rPr>
                    <w:rFonts w:asciiTheme="minorEastAsia" w:hAnsiTheme="minorEastAsia"/>
                    <w:color w:val="1F497D" w:themeColor="text2"/>
                    <w:lang w:eastAsia="ko-KR"/>
                  </w:rPr>
                </w:rPrChange>
              </w:rPr>
              <w:t>개발하며</w:t>
            </w:r>
            <w:r w:rsidR="004D3B17" w:rsidRPr="00A31227">
              <w:rPr>
                <w:lang w:eastAsia="ko-KR"/>
                <w:rPrChange w:id="23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38" w:author="유한여울" w:date="2021-06-23T19:04:00Z">
                  <w:rPr>
                    <w:rFonts w:asciiTheme="minorEastAsia" w:hAnsiTheme="minorEastAsia"/>
                    <w:color w:val="1F497D" w:themeColor="text2"/>
                    <w:lang w:eastAsia="ko-KR"/>
                  </w:rPr>
                </w:rPrChange>
              </w:rPr>
              <w:t>계속해서</w:t>
            </w:r>
            <w:r w:rsidR="004D3B17" w:rsidRPr="00A31227">
              <w:rPr>
                <w:lang w:eastAsia="ko-KR"/>
                <w:rPrChange w:id="23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40" w:author="유한여울" w:date="2021-06-23T19:04:00Z">
                  <w:rPr>
                    <w:rFonts w:asciiTheme="minorEastAsia" w:hAnsiTheme="minorEastAsia"/>
                    <w:color w:val="1F497D" w:themeColor="text2"/>
                    <w:lang w:eastAsia="ko-KR"/>
                  </w:rPr>
                </w:rPrChange>
              </w:rPr>
              <w:t>사업</w:t>
            </w:r>
            <w:r w:rsidR="004D3B17" w:rsidRPr="00A31227">
              <w:rPr>
                <w:lang w:eastAsia="ko-KR"/>
                <w:rPrChange w:id="24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42" w:author="유한여울" w:date="2021-06-23T19:04:00Z">
                  <w:rPr>
                    <w:rFonts w:asciiTheme="minorEastAsia" w:hAnsiTheme="minorEastAsia"/>
                    <w:color w:val="1F497D" w:themeColor="text2"/>
                    <w:lang w:eastAsia="ko-KR"/>
                  </w:rPr>
                </w:rPrChange>
              </w:rPr>
              <w:t>영역을</w:t>
            </w:r>
            <w:r w:rsidR="004D3B17" w:rsidRPr="00A31227">
              <w:rPr>
                <w:lang w:eastAsia="ko-KR"/>
                <w:rPrChange w:id="24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44" w:author="유한여울" w:date="2021-06-23T19:04:00Z">
                  <w:rPr>
                    <w:rFonts w:asciiTheme="minorEastAsia" w:hAnsiTheme="minorEastAsia"/>
                    <w:color w:val="1F497D" w:themeColor="text2"/>
                    <w:lang w:eastAsia="ko-KR"/>
                  </w:rPr>
                </w:rPrChange>
              </w:rPr>
              <w:t>확장하고</w:t>
            </w:r>
            <w:r w:rsidR="004D3B17" w:rsidRPr="00A31227">
              <w:rPr>
                <w:lang w:eastAsia="ko-KR"/>
                <w:rPrChange w:id="24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46" w:author="유한여울" w:date="2021-06-23T19:04:00Z">
                  <w:rPr>
                    <w:rFonts w:asciiTheme="minorEastAsia" w:hAnsiTheme="minorEastAsia"/>
                    <w:color w:val="1F497D" w:themeColor="text2"/>
                    <w:lang w:eastAsia="ko-KR"/>
                  </w:rPr>
                </w:rPrChange>
              </w:rPr>
              <w:t>있</w:t>
            </w:r>
            <w:r w:rsidR="003F3741" w:rsidRPr="00A31227">
              <w:rPr>
                <w:rFonts w:hint="eastAsia"/>
                <w:lang w:eastAsia="ko-KR"/>
                <w:rPrChange w:id="247" w:author="유한여울" w:date="2021-06-23T19:04:00Z">
                  <w:rPr>
                    <w:rFonts w:asciiTheme="minorEastAsia" w:hAnsiTheme="minorEastAsia" w:hint="eastAsia"/>
                    <w:color w:val="1F497D" w:themeColor="text2"/>
                    <w:lang w:eastAsia="ko-KR"/>
                  </w:rPr>
                </w:rPrChange>
              </w:rPr>
              <w:t>습니다</w:t>
            </w:r>
            <w:r w:rsidR="003F3741" w:rsidRPr="00A31227">
              <w:rPr>
                <w:lang w:eastAsia="ko-KR"/>
                <w:rPrChange w:id="248" w:author="유한여울" w:date="2021-06-23T19:04:00Z">
                  <w:rPr>
                    <w:rFonts w:asciiTheme="minorEastAsia" w:hAnsiTheme="minorEastAsia"/>
                    <w:color w:val="1F497D" w:themeColor="text2"/>
                    <w:lang w:eastAsia="ko-KR"/>
                  </w:rPr>
                </w:rPrChange>
              </w:rPr>
              <w:t xml:space="preserve">. </w:t>
            </w:r>
            <w:ins w:id="249" w:author="유한여울" w:date="2021-06-23T19:04:00Z">
              <w:r w:rsidR="00A31227">
                <w:rPr>
                  <w:lang w:eastAsia="ko-KR"/>
                </w:rPr>
                <w:br/>
              </w:r>
            </w:ins>
          </w:p>
          <w:p w14:paraId="6671BFB8" w14:textId="77777777" w:rsidR="00A31227" w:rsidRPr="00A31227" w:rsidRDefault="00A31227">
            <w:pPr>
              <w:pStyle w:val="ListParagraph"/>
              <w:numPr>
                <w:ilvl w:val="0"/>
                <w:numId w:val="4"/>
              </w:numPr>
              <w:ind w:leftChars="0"/>
              <w:rPr>
                <w:ins w:id="250" w:author="유한여울" w:date="2021-06-23T19:04:00Z"/>
                <w:lang w:eastAsia="ko-KR"/>
                <w:rPrChange w:id="251" w:author="유한여울" w:date="2021-06-23T19:04:00Z">
                  <w:rPr>
                    <w:ins w:id="252" w:author="유한여울" w:date="2021-06-23T19:04:00Z"/>
                    <w:rFonts w:asciiTheme="minorEastAsia" w:hAnsiTheme="minorEastAsia"/>
                    <w:color w:val="1F497D" w:themeColor="text2"/>
                    <w:lang w:eastAsia="ko-KR"/>
                  </w:rPr>
                </w:rPrChange>
              </w:rPr>
              <w:pPrChange w:id="253" w:author="유한여울" w:date="2021-06-23T19:04:00Z">
                <w:pPr>
                  <w:pStyle w:val="ListParagraph"/>
                  <w:ind w:leftChars="0" w:left="720"/>
                </w:pPr>
              </w:pPrChange>
            </w:pPr>
          </w:p>
          <w:p w14:paraId="6FA8EAC6" w14:textId="77777777" w:rsidR="00D018F2" w:rsidRPr="00A31227" w:rsidDel="00A31227" w:rsidRDefault="00D018F2">
            <w:pPr>
              <w:pStyle w:val="ListParagraph"/>
              <w:numPr>
                <w:ilvl w:val="0"/>
                <w:numId w:val="4"/>
              </w:numPr>
              <w:ind w:leftChars="0"/>
              <w:rPr>
                <w:del w:id="254" w:author="유한여울" w:date="2021-06-23T19:04:00Z"/>
                <w:rPrChange w:id="255" w:author="유한여울" w:date="2021-06-23T19:04:00Z">
                  <w:rPr>
                    <w:del w:id="256" w:author="유한여울" w:date="2021-06-23T19:04:00Z"/>
                    <w:rFonts w:asciiTheme="minorEastAsia" w:hAnsiTheme="minorEastAsia"/>
                    <w:color w:val="1F497D" w:themeColor="text2"/>
                    <w:lang w:eastAsia="ko-KR"/>
                  </w:rPr>
                </w:rPrChange>
              </w:rPr>
              <w:pPrChange w:id="257" w:author="유한여울" w:date="2021-06-23T19:04:00Z">
                <w:pPr>
                  <w:pStyle w:val="ListParagraph"/>
                  <w:ind w:leftChars="0" w:left="760"/>
                </w:pPr>
              </w:pPrChange>
            </w:pPr>
          </w:p>
          <w:p w14:paraId="03BF30DB" w14:textId="5E3553CF" w:rsidR="006A1A7C" w:rsidRPr="00A31227" w:rsidRDefault="00D018F2">
            <w:pPr>
              <w:pStyle w:val="ListParagraph"/>
              <w:numPr>
                <w:ilvl w:val="0"/>
                <w:numId w:val="4"/>
              </w:numPr>
              <w:ind w:leftChars="0"/>
              <w:rPr>
                <w:lang w:eastAsia="ko-KR"/>
                <w:rPrChange w:id="258" w:author="유한여울" w:date="2021-06-23T19:04:00Z">
                  <w:rPr>
                    <w:rFonts w:asciiTheme="minorEastAsia" w:hAnsiTheme="minorEastAsia"/>
                    <w:color w:val="1F497D" w:themeColor="text2"/>
                    <w:lang w:eastAsia="ko-KR"/>
                  </w:rPr>
                </w:rPrChange>
              </w:rPr>
              <w:pPrChange w:id="259" w:author="유한여울" w:date="2021-06-23T19:04:00Z">
                <w:pPr>
                  <w:pStyle w:val="ListParagraph"/>
                  <w:ind w:leftChars="0" w:left="760"/>
                </w:pPr>
              </w:pPrChange>
            </w:pPr>
            <w:r w:rsidRPr="00A31227">
              <w:rPr>
                <w:rFonts w:hint="eastAsia"/>
                <w:lang w:eastAsia="ko-KR"/>
                <w:rPrChange w:id="260" w:author="유한여울" w:date="2021-06-23T19:04:00Z">
                  <w:rPr>
                    <w:rFonts w:asciiTheme="minorEastAsia" w:hAnsiTheme="minorEastAsia" w:hint="eastAsia"/>
                    <w:color w:val="1F497D" w:themeColor="text2"/>
                    <w:lang w:eastAsia="ko-KR"/>
                  </w:rPr>
                </w:rPrChange>
              </w:rPr>
              <w:t>센트비는</w:t>
            </w:r>
            <w:r w:rsidRPr="00A31227">
              <w:rPr>
                <w:lang w:eastAsia="ko-KR"/>
                <w:rPrChange w:id="261" w:author="유한여울" w:date="2021-06-23T19:04:00Z">
                  <w:rPr>
                    <w:rFonts w:asciiTheme="minorEastAsia" w:hAnsiTheme="minorEastAsia"/>
                    <w:color w:val="1F497D" w:themeColor="text2"/>
                    <w:lang w:eastAsia="ko-KR"/>
                  </w:rPr>
                </w:rPrChange>
              </w:rPr>
              <w:t xml:space="preserve"> </w:t>
            </w:r>
            <w:r w:rsidRPr="00A31227">
              <w:rPr>
                <w:rFonts w:hint="eastAsia"/>
                <w:lang w:eastAsia="ko-KR"/>
                <w:rPrChange w:id="262" w:author="유한여울" w:date="2021-06-23T19:04:00Z">
                  <w:rPr>
                    <w:rFonts w:asciiTheme="minorEastAsia" w:hAnsiTheme="minorEastAsia" w:hint="eastAsia"/>
                    <w:color w:val="1F497D" w:themeColor="text2"/>
                    <w:lang w:eastAsia="ko-KR"/>
                  </w:rPr>
                </w:rPrChange>
              </w:rPr>
              <w:t>앞으로</w:t>
            </w:r>
            <w:r w:rsidRPr="00A31227">
              <w:rPr>
                <w:lang w:eastAsia="ko-KR"/>
                <w:rPrChange w:id="26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64" w:author="유한여울" w:date="2021-06-23T19:04:00Z">
                  <w:rPr>
                    <w:rFonts w:asciiTheme="minorEastAsia" w:hAnsiTheme="minorEastAsia"/>
                    <w:color w:val="1F497D" w:themeColor="text2"/>
                    <w:lang w:eastAsia="ko-KR"/>
                  </w:rPr>
                </w:rPrChange>
              </w:rPr>
              <w:t>외환</w:t>
            </w:r>
            <w:r w:rsidR="004D3B17" w:rsidRPr="00A31227">
              <w:rPr>
                <w:lang w:eastAsia="ko-KR"/>
                <w:rPrChange w:id="26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66" w:author="유한여울" w:date="2021-06-23T19:04:00Z">
                  <w:rPr>
                    <w:rFonts w:asciiTheme="minorEastAsia" w:hAnsiTheme="minorEastAsia"/>
                    <w:color w:val="1F497D" w:themeColor="text2"/>
                    <w:lang w:eastAsia="ko-KR"/>
                  </w:rPr>
                </w:rPrChange>
              </w:rPr>
              <w:t>관련</w:t>
            </w:r>
            <w:r w:rsidR="004D3B17" w:rsidRPr="00A31227">
              <w:rPr>
                <w:lang w:eastAsia="ko-KR"/>
                <w:rPrChange w:id="26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68" w:author="유한여울" w:date="2021-06-23T19:04:00Z">
                  <w:rPr>
                    <w:rFonts w:asciiTheme="minorEastAsia" w:hAnsiTheme="minorEastAsia"/>
                    <w:color w:val="1F497D" w:themeColor="text2"/>
                    <w:lang w:eastAsia="ko-KR"/>
                  </w:rPr>
                </w:rPrChange>
              </w:rPr>
              <w:t>라이선스</w:t>
            </w:r>
            <w:r w:rsidR="004D3B17" w:rsidRPr="00A31227">
              <w:rPr>
                <w:lang w:eastAsia="ko-KR"/>
                <w:rPrChange w:id="269" w:author="유한여울" w:date="2021-06-23T19:04:00Z">
                  <w:rPr>
                    <w:rFonts w:asciiTheme="minorEastAsia" w:hAnsiTheme="minorEastAsia"/>
                    <w:color w:val="1F497D" w:themeColor="text2"/>
                    <w:lang w:eastAsia="ko-KR"/>
                  </w:rPr>
                </w:rPrChange>
              </w:rPr>
              <w:t>, 40</w:t>
            </w:r>
            <w:r w:rsidR="004D3B17" w:rsidRPr="00A31227">
              <w:rPr>
                <w:lang w:eastAsia="ko-KR"/>
                <w:rPrChange w:id="270" w:author="유한여울" w:date="2021-06-23T19:04:00Z">
                  <w:rPr>
                    <w:rFonts w:asciiTheme="minorEastAsia" w:hAnsiTheme="minorEastAsia"/>
                    <w:color w:val="1F497D" w:themeColor="text2"/>
                    <w:lang w:eastAsia="ko-KR"/>
                  </w:rPr>
                </w:rPrChange>
              </w:rPr>
              <w:t>개</w:t>
            </w:r>
            <w:r w:rsidR="004D3B17" w:rsidRPr="00A31227">
              <w:rPr>
                <w:lang w:eastAsia="ko-KR"/>
                <w:rPrChange w:id="27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72" w:author="유한여울" w:date="2021-06-23T19:04:00Z">
                  <w:rPr>
                    <w:rFonts w:asciiTheme="minorEastAsia" w:hAnsiTheme="minorEastAsia"/>
                    <w:color w:val="1F497D" w:themeColor="text2"/>
                    <w:lang w:eastAsia="ko-KR"/>
                  </w:rPr>
                </w:rPrChange>
              </w:rPr>
              <w:t>이상의</w:t>
            </w:r>
            <w:r w:rsidR="004D3B17" w:rsidRPr="00A31227">
              <w:rPr>
                <w:lang w:eastAsia="ko-KR"/>
                <w:rPrChange w:id="27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74" w:author="유한여울" w:date="2021-06-23T19:04:00Z">
                  <w:rPr>
                    <w:rFonts w:asciiTheme="minorEastAsia" w:hAnsiTheme="minorEastAsia"/>
                    <w:color w:val="1F497D" w:themeColor="text2"/>
                    <w:lang w:eastAsia="ko-KR"/>
                  </w:rPr>
                </w:rPrChange>
              </w:rPr>
              <w:t>글로벌</w:t>
            </w:r>
            <w:r w:rsidR="004D3B17" w:rsidRPr="00A31227">
              <w:rPr>
                <w:lang w:eastAsia="ko-KR"/>
                <w:rPrChange w:id="27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76" w:author="유한여울" w:date="2021-06-23T19:04:00Z">
                  <w:rPr>
                    <w:rFonts w:asciiTheme="minorEastAsia" w:hAnsiTheme="minorEastAsia"/>
                    <w:color w:val="1F497D" w:themeColor="text2"/>
                    <w:lang w:eastAsia="ko-KR"/>
                  </w:rPr>
                </w:rPrChange>
              </w:rPr>
              <w:t>파트너십</w:t>
            </w:r>
            <w:r w:rsidR="004D3B17" w:rsidRPr="00A31227">
              <w:rPr>
                <w:lang w:eastAsia="ko-KR"/>
                <w:rPrChange w:id="27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78" w:author="유한여울" w:date="2021-06-23T19:04:00Z">
                  <w:rPr>
                    <w:rFonts w:asciiTheme="minorEastAsia" w:hAnsiTheme="minorEastAsia"/>
                    <w:color w:val="1F497D" w:themeColor="text2"/>
                    <w:lang w:eastAsia="ko-KR"/>
                  </w:rPr>
                </w:rPrChange>
              </w:rPr>
              <w:t>등을</w:t>
            </w:r>
            <w:r w:rsidR="004D3B17" w:rsidRPr="00A31227">
              <w:rPr>
                <w:lang w:eastAsia="ko-KR"/>
                <w:rPrChange w:id="279"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80" w:author="유한여울" w:date="2021-06-23T19:04:00Z">
                  <w:rPr>
                    <w:rFonts w:asciiTheme="minorEastAsia" w:hAnsiTheme="minorEastAsia"/>
                    <w:color w:val="1F497D" w:themeColor="text2"/>
                    <w:lang w:eastAsia="ko-KR"/>
                  </w:rPr>
                </w:rPrChange>
              </w:rPr>
              <w:t>기반으로</w:t>
            </w:r>
            <w:r w:rsidR="004D3B17" w:rsidRPr="00A31227">
              <w:rPr>
                <w:lang w:eastAsia="ko-KR"/>
                <w:rPrChange w:id="281"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82" w:author="유한여울" w:date="2021-06-23T19:04:00Z">
                  <w:rPr>
                    <w:rFonts w:asciiTheme="minorEastAsia" w:hAnsiTheme="minorEastAsia"/>
                    <w:color w:val="1F497D" w:themeColor="text2"/>
                    <w:lang w:eastAsia="ko-KR"/>
                  </w:rPr>
                </w:rPrChange>
              </w:rPr>
              <w:t>아시아를</w:t>
            </w:r>
            <w:r w:rsidR="004D3B17" w:rsidRPr="00A31227">
              <w:rPr>
                <w:lang w:eastAsia="ko-KR"/>
                <w:rPrChange w:id="28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84" w:author="유한여울" w:date="2021-06-23T19:04:00Z">
                  <w:rPr>
                    <w:rFonts w:asciiTheme="minorEastAsia" w:hAnsiTheme="minorEastAsia"/>
                    <w:color w:val="1F497D" w:themeColor="text2"/>
                    <w:lang w:eastAsia="ko-KR"/>
                  </w:rPr>
                </w:rPrChange>
              </w:rPr>
              <w:t>대표하는</w:t>
            </w:r>
            <w:r w:rsidR="004D3B17" w:rsidRPr="00A31227">
              <w:rPr>
                <w:lang w:eastAsia="ko-KR"/>
                <w:rPrChange w:id="285"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86" w:author="유한여울" w:date="2021-06-23T19:04:00Z">
                  <w:rPr>
                    <w:rFonts w:asciiTheme="minorEastAsia" w:hAnsiTheme="minorEastAsia"/>
                    <w:color w:val="1F497D" w:themeColor="text2"/>
                    <w:lang w:eastAsia="ko-KR"/>
                  </w:rPr>
                </w:rPrChange>
              </w:rPr>
              <w:t>외환</w:t>
            </w:r>
            <w:r w:rsidR="004D3B17" w:rsidRPr="00A31227">
              <w:rPr>
                <w:lang w:eastAsia="ko-KR"/>
                <w:rPrChange w:id="287"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88" w:author="유한여울" w:date="2021-06-23T19:04:00Z">
                  <w:rPr>
                    <w:rFonts w:asciiTheme="minorEastAsia" w:hAnsiTheme="minorEastAsia"/>
                    <w:color w:val="1F497D" w:themeColor="text2"/>
                    <w:lang w:eastAsia="ko-KR"/>
                  </w:rPr>
                </w:rPrChange>
              </w:rPr>
              <w:t>전문</w:t>
            </w:r>
            <w:r w:rsidR="004D3B17" w:rsidRPr="00A31227">
              <w:rPr>
                <w:lang w:eastAsia="ko-KR"/>
                <w:rPrChange w:id="289" w:author="유한여울" w:date="2021-06-23T19:04:00Z">
                  <w:rPr>
                    <w:rFonts w:asciiTheme="minorEastAsia" w:hAnsiTheme="minorEastAsia"/>
                    <w:b/>
                    <w:bCs/>
                    <w:color w:val="1F497D" w:themeColor="text2"/>
                    <w:lang w:eastAsia="ko-KR"/>
                  </w:rPr>
                </w:rPrChange>
              </w:rPr>
              <w:t xml:space="preserve"> </w:t>
            </w:r>
            <w:r w:rsidR="004D3B17" w:rsidRPr="00A31227">
              <w:rPr>
                <w:lang w:eastAsia="ko-KR"/>
                <w:rPrChange w:id="290" w:author="유한여울" w:date="2021-06-23T19:04:00Z">
                  <w:rPr>
                    <w:rFonts w:asciiTheme="minorEastAsia" w:hAnsiTheme="minorEastAsia"/>
                    <w:color w:val="1F497D" w:themeColor="text2"/>
                    <w:lang w:eastAsia="ko-KR"/>
                  </w:rPr>
                </w:rPrChange>
              </w:rPr>
              <w:t>네오뱅크</w:t>
            </w:r>
            <w:r w:rsidR="004D3B17" w:rsidRPr="00A31227">
              <w:rPr>
                <w:lang w:eastAsia="ko-KR"/>
                <w:rPrChange w:id="291" w:author="유한여울" w:date="2021-06-23T19:04:00Z">
                  <w:rPr>
                    <w:rFonts w:asciiTheme="minorEastAsia" w:hAnsiTheme="minorEastAsia"/>
                    <w:color w:val="1F497D" w:themeColor="text2"/>
                    <w:lang w:eastAsia="ko-KR"/>
                  </w:rPr>
                </w:rPrChange>
              </w:rPr>
              <w:t>(Neo-bank)</w:t>
            </w:r>
            <w:r w:rsidR="004D3B17" w:rsidRPr="00A31227">
              <w:rPr>
                <w:lang w:eastAsia="ko-KR"/>
                <w:rPrChange w:id="292" w:author="유한여울" w:date="2021-06-23T19:04:00Z">
                  <w:rPr>
                    <w:rFonts w:asciiTheme="minorEastAsia" w:hAnsiTheme="minorEastAsia"/>
                    <w:color w:val="1F497D" w:themeColor="text2"/>
                    <w:lang w:eastAsia="ko-KR"/>
                  </w:rPr>
                </w:rPrChange>
              </w:rPr>
              <w:t>로</w:t>
            </w:r>
            <w:r w:rsidR="004D3B17" w:rsidRPr="00A31227">
              <w:rPr>
                <w:lang w:eastAsia="ko-KR"/>
                <w:rPrChange w:id="293" w:author="유한여울" w:date="2021-06-23T19:04:00Z">
                  <w:rPr>
                    <w:rFonts w:asciiTheme="minorEastAsia" w:hAnsiTheme="minorEastAsia"/>
                    <w:color w:val="1F497D" w:themeColor="text2"/>
                    <w:lang w:eastAsia="ko-KR"/>
                  </w:rPr>
                </w:rPrChange>
              </w:rPr>
              <w:t xml:space="preserve"> </w:t>
            </w:r>
            <w:r w:rsidR="004D3B17" w:rsidRPr="00A31227">
              <w:rPr>
                <w:lang w:eastAsia="ko-KR"/>
                <w:rPrChange w:id="294" w:author="유한여울" w:date="2021-06-23T19:04:00Z">
                  <w:rPr>
                    <w:rFonts w:asciiTheme="minorEastAsia" w:hAnsiTheme="minorEastAsia"/>
                    <w:color w:val="1F497D" w:themeColor="text2"/>
                    <w:lang w:eastAsia="ko-KR"/>
                  </w:rPr>
                </w:rPrChange>
              </w:rPr>
              <w:t>나아</w:t>
            </w:r>
            <w:r w:rsidR="004D57CC" w:rsidRPr="00A31227">
              <w:rPr>
                <w:rFonts w:hint="eastAsia"/>
                <w:lang w:eastAsia="ko-KR"/>
                <w:rPrChange w:id="295" w:author="유한여울" w:date="2021-06-23T19:04:00Z">
                  <w:rPr>
                    <w:rFonts w:asciiTheme="minorEastAsia" w:hAnsiTheme="minorEastAsia" w:hint="eastAsia"/>
                    <w:color w:val="1F497D" w:themeColor="text2"/>
                    <w:lang w:eastAsia="ko-KR"/>
                  </w:rPr>
                </w:rPrChange>
              </w:rPr>
              <w:t>갈</w:t>
            </w:r>
            <w:r w:rsidR="004D57CC" w:rsidRPr="00A31227">
              <w:rPr>
                <w:lang w:eastAsia="ko-KR"/>
                <w:rPrChange w:id="296" w:author="유한여울" w:date="2021-06-23T19:04:00Z">
                  <w:rPr>
                    <w:rFonts w:asciiTheme="minorEastAsia" w:hAnsiTheme="minorEastAsia"/>
                    <w:color w:val="1F497D" w:themeColor="text2"/>
                    <w:lang w:eastAsia="ko-KR"/>
                  </w:rPr>
                </w:rPrChange>
              </w:rPr>
              <w:t xml:space="preserve"> </w:t>
            </w:r>
            <w:r w:rsidR="004D57CC" w:rsidRPr="00A31227">
              <w:rPr>
                <w:rFonts w:hint="eastAsia"/>
                <w:lang w:eastAsia="ko-KR"/>
                <w:rPrChange w:id="297" w:author="유한여울" w:date="2021-06-23T19:04:00Z">
                  <w:rPr>
                    <w:rFonts w:asciiTheme="minorEastAsia" w:hAnsiTheme="minorEastAsia" w:hint="eastAsia"/>
                    <w:color w:val="1F497D" w:themeColor="text2"/>
                    <w:lang w:eastAsia="ko-KR"/>
                  </w:rPr>
                </w:rPrChange>
              </w:rPr>
              <w:t>것입니다</w:t>
            </w:r>
            <w:r w:rsidRPr="00A31227">
              <w:rPr>
                <w:lang w:eastAsia="ko-KR"/>
                <w:rPrChange w:id="298" w:author="유한여울" w:date="2021-06-23T19:04:00Z">
                  <w:rPr>
                    <w:rFonts w:asciiTheme="minorEastAsia" w:hAnsiTheme="minorEastAsia"/>
                    <w:color w:val="1F497D" w:themeColor="text2"/>
                    <w:lang w:eastAsia="ko-KR"/>
                  </w:rPr>
                </w:rPrChange>
              </w:rPr>
              <w:t xml:space="preserve">.  </w:t>
            </w:r>
          </w:p>
        </w:tc>
      </w:tr>
      <w:tr w:rsidR="006077FF" w14:paraId="413ED9B3" w14:textId="77777777" w:rsidTr="006077FF">
        <w:tc>
          <w:tcPr>
            <w:tcW w:w="4252" w:type="dxa"/>
          </w:tcPr>
          <w:p w14:paraId="21F0E251" w14:textId="77777777" w:rsidR="006077FF" w:rsidRPr="00317CED" w:rsidRDefault="006077FF" w:rsidP="006077FF">
            <w:pPr>
              <w:rPr>
                <w:lang w:eastAsia="ko-KR"/>
              </w:rPr>
            </w:pPr>
          </w:p>
        </w:tc>
        <w:tc>
          <w:tcPr>
            <w:tcW w:w="4252" w:type="dxa"/>
          </w:tcPr>
          <w:p w14:paraId="312706DB" w14:textId="77777777" w:rsidR="006077FF" w:rsidRPr="00317CED" w:rsidRDefault="006077FF" w:rsidP="006077FF">
            <w:pPr>
              <w:rPr>
                <w:lang w:eastAsia="ko-KR"/>
              </w:rPr>
            </w:pPr>
          </w:p>
        </w:tc>
      </w:tr>
      <w:tr w:rsidR="006077FF" w14:paraId="3A826B67" w14:textId="77777777" w:rsidTr="006077FF">
        <w:tc>
          <w:tcPr>
            <w:tcW w:w="4252" w:type="dxa"/>
          </w:tcPr>
          <w:p w14:paraId="23326F36" w14:textId="19E18EDB" w:rsidR="006077FF" w:rsidRPr="00317CED" w:rsidRDefault="006077FF" w:rsidP="006077FF">
            <w:r w:rsidRPr="00317CED">
              <w:t>We spoke to Andrea Jescia Aquilizan, Customer Success Lead at S</w:t>
            </w:r>
            <w:r w:rsidR="002A3F94">
              <w:t>ENTBE</w:t>
            </w:r>
            <w:r w:rsidRPr="00317CED">
              <w:t xml:space="preserve">, to understand how the company uses Freshdesk Omnichannel to deliver </w:t>
            </w:r>
            <w:r w:rsidRPr="00317CED">
              <w:lastRenderedPageBreak/>
              <w:t xml:space="preserve">outstanding customer support that transcends languages and national boundaries. </w:t>
            </w:r>
          </w:p>
        </w:tc>
        <w:tc>
          <w:tcPr>
            <w:tcW w:w="4252" w:type="dxa"/>
          </w:tcPr>
          <w:p w14:paraId="60E13385" w14:textId="35E1CBF8" w:rsidR="006077FF" w:rsidRPr="00317CED" w:rsidRDefault="00165063" w:rsidP="006077FF">
            <w:pPr>
              <w:rPr>
                <w:lang w:eastAsia="ko-KR"/>
              </w:rPr>
            </w:pPr>
            <w:ins w:id="299" w:author="유한여울" w:date="2021-06-23T19:05:00Z">
              <w:r w:rsidRPr="00DE2EDE">
                <w:rPr>
                  <w:rFonts w:ascii="Malgun Gothic" w:eastAsia="Malgun Gothic" w:hAnsi="Malgun Gothic" w:cs="Malgun Gothic" w:hint="eastAsia"/>
                  <w:lang w:val="ko" w:eastAsia="ko-KR"/>
                </w:rPr>
                <w:lastRenderedPageBreak/>
                <w:t xml:space="preserve">당사는 </w:t>
              </w:r>
              <w:r w:rsidRPr="00DE2EDE">
                <w:rPr>
                  <w:rFonts w:ascii="Malgun Gothic" w:eastAsia="Malgun Gothic" w:hAnsi="Malgun Gothic" w:cs="Malgun Gothic"/>
                  <w:lang w:val="ko" w:eastAsia="ko-KR"/>
                </w:rPr>
                <w:t>센트비</w:t>
              </w:r>
              <w:r w:rsidRPr="00DE2EDE">
                <w:rPr>
                  <w:rFonts w:ascii="Malgun Gothic" w:eastAsia="Malgun Gothic" w:hAnsi="Malgun Gothic" w:cs="Malgun Gothic" w:hint="eastAsia"/>
                  <w:lang w:val="ko" w:eastAsia="ko-KR"/>
                </w:rPr>
                <w:t xml:space="preserve"> 고객 서비스 책임자</w:t>
              </w:r>
              <w:r w:rsidRPr="00DE2EDE">
                <w:rPr>
                  <w:rStyle w:val="CommentReference"/>
                </w:rPr>
                <w:t/>
              </w:r>
              <w:r w:rsidRPr="00DE2EDE">
                <w:rPr>
                  <w:rFonts w:ascii="Malgun Gothic" w:eastAsia="Malgun Gothic" w:hAnsi="Malgun Gothic" w:cs="Malgun Gothic" w:hint="eastAsia"/>
                  <w:lang w:eastAsia="ko-KR"/>
                </w:rPr>
                <w:t>인</w:t>
              </w:r>
              <w:r w:rsidRPr="00DE2EDE">
                <w:rPr>
                  <w:rFonts w:ascii="Malgun Gothic" w:eastAsia="Malgun Gothic" w:hAnsi="Malgun Gothic" w:cs="Malgun Gothic"/>
                  <w:lang w:val="ko" w:eastAsia="ko-KR"/>
                </w:rPr>
                <w:t xml:space="preserve"> Andrea Jescia Aquilizan씨와의 인터뷰</w:t>
              </w:r>
              <w:r w:rsidRPr="00DE2EDE">
                <w:rPr>
                  <w:rFonts w:ascii="Malgun Gothic" w:eastAsia="Malgun Gothic" w:hAnsi="Malgun Gothic" w:cs="Malgun Gothic" w:hint="eastAsia"/>
                  <w:lang w:val="ko" w:eastAsia="ko-KR"/>
                </w:rPr>
                <w:t xml:space="preserve">를 </w:t>
              </w:r>
              <w:r w:rsidRPr="00DE2EDE">
                <w:rPr>
                  <w:rFonts w:ascii="Malgun Gothic" w:eastAsia="Malgun Gothic" w:hAnsi="Malgun Gothic" w:cs="Malgun Gothic" w:hint="eastAsia"/>
                  <w:lang w:val="ko" w:eastAsia="ko-KR"/>
                </w:rPr>
                <w:lastRenderedPageBreak/>
                <w:t>통해</w:t>
              </w:r>
              <w:r w:rsidRPr="00DE2EDE">
                <w:rPr>
                  <w:rFonts w:ascii="Malgun Gothic" w:eastAsia="Malgun Gothic" w:hAnsi="Malgun Gothic" w:cs="Malgun Gothic"/>
                  <w:lang w:val="ko" w:eastAsia="ko-KR"/>
                </w:rPr>
                <w:t xml:space="preserve"> 센트비가 Freshdesk Omnichannel을 사용하여 </w:t>
              </w:r>
              <w:r w:rsidRPr="00DE2EDE">
                <w:rPr>
                  <w:rFonts w:ascii="Malgun Gothic" w:eastAsia="Malgun Gothic" w:hAnsi="Malgun Gothic" w:cs="Malgun Gothic" w:hint="eastAsia"/>
                  <w:lang w:val="ko" w:eastAsia="ko-KR"/>
                </w:rPr>
                <w:t xml:space="preserve">어떻게 </w:t>
              </w:r>
              <w:r w:rsidRPr="00DE2EDE">
                <w:rPr>
                  <w:rFonts w:ascii="Malgun Gothic" w:eastAsia="Malgun Gothic" w:hAnsi="Malgun Gothic" w:cs="Malgun Gothic"/>
                  <w:lang w:val="ko" w:eastAsia="ko-KR"/>
                </w:rPr>
                <w:t>언어와 국경을 초월</w:t>
              </w:r>
              <w:r w:rsidRPr="00DE2EDE">
                <w:rPr>
                  <w:rFonts w:ascii="Malgun Gothic" w:eastAsia="Malgun Gothic" w:hAnsi="Malgun Gothic" w:cs="Malgun Gothic" w:hint="eastAsia"/>
                  <w:lang w:val="ko" w:eastAsia="ko-KR"/>
                </w:rPr>
                <w:t>한 고객지원 서비스를 제공했는지 알 수 있었습니다.</w:t>
              </w:r>
              <w:r w:rsidRPr="00DE2EDE">
                <w:rPr>
                  <w:rStyle w:val="CommentReference"/>
                </w:rPr>
                <w:t/>
              </w:r>
            </w:ins>
            <w:del w:id="300" w:author="유한여울" w:date="2021-06-23T19:05:00Z">
              <w:r w:rsidR="009F1705" w:rsidRPr="00DE2EDE" w:rsidDel="00165063">
                <w:rPr>
                  <w:rFonts w:ascii="Malgun Gothic" w:eastAsia="Malgun Gothic" w:hAnsi="Malgun Gothic" w:cs="Malgun Gothic" w:hint="eastAsia"/>
                  <w:lang w:val="ko" w:eastAsia="ko-KR"/>
                </w:rPr>
                <w:delText xml:space="preserve">우리는 </w:delText>
              </w:r>
              <w:r w:rsidR="006077FF" w:rsidRPr="00DE2EDE" w:rsidDel="00165063">
                <w:rPr>
                  <w:rFonts w:ascii="Malgun Gothic" w:eastAsia="Malgun Gothic" w:hAnsi="Malgun Gothic" w:cs="Malgun Gothic"/>
                  <w:lang w:val="ko" w:eastAsia="ko-KR"/>
                </w:rPr>
                <w:delText>센트비</w:delText>
              </w:r>
              <w:r w:rsidR="008A4DE5" w:rsidRPr="00DE2EDE" w:rsidDel="00165063">
                <w:rPr>
                  <w:rFonts w:ascii="Malgun Gothic" w:eastAsia="Malgun Gothic" w:hAnsi="Malgun Gothic" w:cs="Malgun Gothic" w:hint="eastAsia"/>
                  <w:lang w:val="ko" w:eastAsia="ko-KR"/>
                </w:rPr>
                <w:delText xml:space="preserve"> 고객 서비스 책임자</w:delText>
              </w:r>
              <w:r w:rsidR="006077FF" w:rsidRPr="00DE2EDE" w:rsidDel="00165063">
                <w:rPr>
                  <w:rFonts w:ascii="Malgun Gothic" w:eastAsia="Malgun Gothic" w:hAnsi="Malgun Gothic" w:cs="Malgun Gothic"/>
                  <w:lang w:val="ko" w:eastAsia="ko-KR"/>
                </w:rPr>
                <w:delText>, Andrea Jescia Aquilizan씨와의 인터뷰</w:delText>
              </w:r>
              <w:r w:rsidR="00D018F2" w:rsidRPr="00DE2EDE" w:rsidDel="00165063">
                <w:rPr>
                  <w:rFonts w:ascii="Malgun Gothic" w:eastAsia="Malgun Gothic" w:hAnsi="Malgun Gothic" w:cs="Malgun Gothic" w:hint="eastAsia"/>
                  <w:lang w:val="ko" w:eastAsia="ko-KR"/>
                </w:rPr>
                <w:delText>를 통해</w:delText>
              </w:r>
              <w:r w:rsidR="006077FF" w:rsidRPr="00DE2EDE" w:rsidDel="00165063">
                <w:rPr>
                  <w:rFonts w:ascii="Malgun Gothic" w:eastAsia="Malgun Gothic" w:hAnsi="Malgun Gothic" w:cs="Malgun Gothic"/>
                  <w:lang w:val="ko" w:eastAsia="ko-KR"/>
                </w:rPr>
                <w:delText xml:space="preserve"> 센트비가 Freshdesk Omnichannel을 어떤 방식으로 사용하여 언어와 국경을 초월</w:delText>
              </w:r>
              <w:r w:rsidR="009F1705" w:rsidRPr="00DE2EDE" w:rsidDel="00165063">
                <w:rPr>
                  <w:rFonts w:ascii="Malgun Gothic" w:eastAsia="Malgun Gothic" w:hAnsi="Malgun Gothic" w:cs="Malgun Gothic" w:hint="eastAsia"/>
                  <w:lang w:val="ko" w:eastAsia="ko-KR"/>
                </w:rPr>
                <w:delText xml:space="preserve">한 </w:delText>
              </w:r>
              <w:r w:rsidR="00D018F2" w:rsidRPr="00DE2EDE" w:rsidDel="00165063">
                <w:rPr>
                  <w:rFonts w:ascii="Malgun Gothic" w:eastAsia="Malgun Gothic" w:hAnsi="Malgun Gothic" w:cs="Malgun Gothic" w:hint="eastAsia"/>
                  <w:lang w:val="ko" w:eastAsia="ko-KR"/>
                </w:rPr>
                <w:delText>고객지원 서비스를 제공했는지 알 수 있었습니다.</w:delText>
              </w:r>
            </w:del>
          </w:p>
        </w:tc>
      </w:tr>
      <w:tr w:rsidR="006077FF" w14:paraId="41EA23D3" w14:textId="77777777" w:rsidTr="006077FF">
        <w:tc>
          <w:tcPr>
            <w:tcW w:w="4252" w:type="dxa"/>
          </w:tcPr>
          <w:p w14:paraId="385F3273" w14:textId="77777777" w:rsidR="006077FF" w:rsidRPr="00317CED" w:rsidRDefault="006077FF" w:rsidP="006077FF">
            <w:pPr>
              <w:rPr>
                <w:lang w:eastAsia="ko-KR"/>
              </w:rPr>
            </w:pPr>
          </w:p>
        </w:tc>
        <w:tc>
          <w:tcPr>
            <w:tcW w:w="4252" w:type="dxa"/>
          </w:tcPr>
          <w:p w14:paraId="371F2C10" w14:textId="77777777" w:rsidR="006077FF" w:rsidRPr="00317CED" w:rsidRDefault="006077FF" w:rsidP="006077FF">
            <w:pPr>
              <w:rPr>
                <w:lang w:eastAsia="ko-KR"/>
              </w:rPr>
            </w:pPr>
          </w:p>
        </w:tc>
      </w:tr>
      <w:tr w:rsidR="006077FF" w14:paraId="04343D63" w14:textId="77777777" w:rsidTr="006077FF">
        <w:tc>
          <w:tcPr>
            <w:tcW w:w="4252" w:type="dxa"/>
          </w:tcPr>
          <w:p w14:paraId="4E6D3077" w14:textId="77777777" w:rsidR="006077FF" w:rsidRPr="00317CED" w:rsidRDefault="006077FF" w:rsidP="006077FF">
            <w:pPr>
              <w:rPr>
                <w:b/>
              </w:rPr>
            </w:pPr>
            <w:r w:rsidRPr="00317CED">
              <w:rPr>
                <w:b/>
              </w:rPr>
              <w:t>Challenges with the previous system</w:t>
            </w:r>
          </w:p>
        </w:tc>
        <w:tc>
          <w:tcPr>
            <w:tcW w:w="4252" w:type="dxa"/>
          </w:tcPr>
          <w:p w14:paraId="4DE924C3" w14:textId="77777777" w:rsidR="006077FF" w:rsidRPr="00317CED" w:rsidRDefault="006077FF" w:rsidP="006077FF">
            <w:pPr>
              <w:rPr>
                <w:b/>
              </w:rPr>
            </w:pPr>
            <w:proofErr w:type="spellStart"/>
            <w:r w:rsidRPr="00317CED">
              <w:rPr>
                <w:rFonts w:ascii="Malgun Gothic" w:eastAsia="Malgun Gothic" w:hAnsi="Malgun Gothic" w:cs="Malgun Gothic"/>
                <w:b/>
                <w:lang w:val="ko"/>
              </w:rPr>
              <w:t>기존</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시스템의</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문제점</w:t>
            </w:r>
            <w:proofErr w:type="spellEnd"/>
          </w:p>
        </w:tc>
      </w:tr>
      <w:tr w:rsidR="006077FF" w14:paraId="1A26DA70" w14:textId="77777777" w:rsidTr="006077FF">
        <w:tc>
          <w:tcPr>
            <w:tcW w:w="4252" w:type="dxa"/>
          </w:tcPr>
          <w:p w14:paraId="6323ABB2" w14:textId="77777777" w:rsidR="006077FF" w:rsidRPr="00317CED" w:rsidRDefault="006077FF" w:rsidP="006077FF">
            <w:pPr>
              <w:rPr>
                <w:b/>
              </w:rPr>
            </w:pPr>
          </w:p>
        </w:tc>
        <w:tc>
          <w:tcPr>
            <w:tcW w:w="4252" w:type="dxa"/>
          </w:tcPr>
          <w:p w14:paraId="6A7EB65C" w14:textId="77777777" w:rsidR="006077FF" w:rsidRPr="00317CED" w:rsidRDefault="006077FF" w:rsidP="006077FF">
            <w:pPr>
              <w:rPr>
                <w:b/>
              </w:rPr>
            </w:pPr>
          </w:p>
        </w:tc>
      </w:tr>
      <w:tr w:rsidR="006077FF" w14:paraId="624D9E09" w14:textId="77777777" w:rsidTr="006077FF">
        <w:tc>
          <w:tcPr>
            <w:tcW w:w="4252" w:type="dxa"/>
          </w:tcPr>
          <w:p w14:paraId="5F96CD8E" w14:textId="321E5A88" w:rsidR="006077FF" w:rsidRPr="00317CED" w:rsidRDefault="006077FF" w:rsidP="006077FF">
            <w:r w:rsidRPr="00317CED">
              <w:t>S</w:t>
            </w:r>
            <w:r w:rsidR="002A3F94">
              <w:t>ENTBE</w:t>
            </w:r>
            <w:r w:rsidRPr="00317CED">
              <w:t>’s massive international customer base means two things for its customer support team: numerous channels and multiple languages. Currently, customers can reach out to S</w:t>
            </w:r>
            <w:r w:rsidR="002A3F94">
              <w:t>ENTBE</w:t>
            </w:r>
            <w:r w:rsidRPr="00317CED">
              <w:t xml:space="preserve"> on chat, phone calls, Facebook Messenger, WhatsApp, and email. The popularity of these channels also varies widely based on geography. South East Asian countries like Vietnam, Philippines, and Indonesia, for example, prefer Facebook Messenger, while South Asian countries tend to gravitate towards WhatsApp. Prior to using Freshdesk Omnichannel, agents at S</w:t>
            </w:r>
            <w:r w:rsidR="002A3F94">
              <w:t>ENTBE</w:t>
            </w:r>
            <w:r w:rsidRPr="00317CED">
              <w:t xml:space="preserve"> would manually respond to each of these messages. This resulted in a few challenges:</w:t>
            </w:r>
          </w:p>
        </w:tc>
        <w:tc>
          <w:tcPr>
            <w:tcW w:w="4252" w:type="dxa"/>
          </w:tcPr>
          <w:p w14:paraId="3758BCBE" w14:textId="13221D5F" w:rsidR="006077FF" w:rsidRPr="00317CED" w:rsidRDefault="006077FF" w:rsidP="006077FF">
            <w:pPr>
              <w:rPr>
                <w:lang w:eastAsia="ko-KR"/>
              </w:rPr>
            </w:pPr>
            <w:r w:rsidRPr="00317CED">
              <w:rPr>
                <w:rFonts w:ascii="Malgun Gothic" w:eastAsia="Malgun Gothic" w:hAnsi="Malgun Gothic" w:cs="Malgun Gothic"/>
                <w:lang w:val="ko" w:eastAsia="ko-KR"/>
              </w:rPr>
              <w:t>센트비가 보유하고 있는 해외 고객 기반이 방대한 만큼, 센트비의 고객 지원 팀은 다국어로 구성된 수</w:t>
            </w:r>
            <w:r w:rsidR="009F1705">
              <w:rPr>
                <w:rFonts w:ascii="Malgun Gothic" w:eastAsia="Malgun Gothic" w:hAnsi="Malgun Gothic" w:cs="Malgun Gothic" w:hint="eastAsia"/>
                <w:lang w:val="ko" w:eastAsia="ko-KR"/>
              </w:rPr>
              <w:t xml:space="preserve"> </w:t>
            </w:r>
            <w:r w:rsidRPr="00317CED">
              <w:rPr>
                <w:rFonts w:ascii="Malgun Gothic" w:eastAsia="Malgun Gothic" w:hAnsi="Malgun Gothic" w:cs="Malgun Gothic"/>
                <w:lang w:val="ko" w:eastAsia="ko-KR"/>
              </w:rPr>
              <w:t>많은 채널을 관리해야 하는 어려움을 안고 있었습니다. 센트비의</w:t>
            </w:r>
            <w:r w:rsidR="00AA4D1A">
              <w:rPr>
                <w:rFonts w:ascii="Malgun Gothic" w:eastAsia="Malgun Gothic" w:hAnsi="Malgun Gothic" w:cs="Malgun Gothic"/>
                <w:lang w:val="ko" w:eastAsia="ko-KR"/>
              </w:rPr>
              <w:t xml:space="preserve"> </w:t>
            </w:r>
            <w:r w:rsidR="00AA4D1A">
              <w:rPr>
                <w:rFonts w:ascii="Malgun Gothic" w:eastAsia="Malgun Gothic" w:hAnsi="Malgun Gothic" w:cs="Malgun Gothic" w:hint="eastAsia"/>
                <w:lang w:val="ko" w:eastAsia="ko-KR"/>
              </w:rPr>
              <w:t>고객들</w:t>
            </w:r>
            <w:r w:rsidRPr="00317CED">
              <w:rPr>
                <w:rFonts w:ascii="Malgun Gothic" w:eastAsia="Malgun Gothic" w:hAnsi="Malgun Gothic" w:cs="Malgun Gothic"/>
                <w:lang w:val="ko" w:eastAsia="ko-KR"/>
              </w:rPr>
              <w:t xml:space="preserve">은 채팅, 전화 통화, 페이스북 메신저, WhatsApp, 이메일을 통해 원하는 채널로 센트비에 연락할 수 있습니다. 이와 같은 채널의 사용량은 지역 별로 상이합니다. 일례로 베트남, 필리핀, 인도네시아와 같은 동남아시아 국가에서는 페이스북 메신저를 선호하는 반면, </w:t>
            </w:r>
            <w:r w:rsidRPr="00DE2EDE">
              <w:rPr>
                <w:rFonts w:ascii="Malgun Gothic" w:eastAsia="Malgun Gothic" w:hAnsi="Malgun Gothic" w:cs="Malgun Gothic"/>
                <w:lang w:val="ko" w:eastAsia="ko-KR"/>
              </w:rPr>
              <w:t xml:space="preserve">남아시아 국가는 주로 WhatsApp을 </w:t>
            </w:r>
            <w:r w:rsidR="009F1705" w:rsidRPr="00DE2EDE">
              <w:rPr>
                <w:rFonts w:ascii="Malgun Gothic" w:eastAsia="Malgun Gothic" w:hAnsi="Malgun Gothic" w:cs="Malgun Gothic" w:hint="eastAsia"/>
                <w:lang w:val="ko" w:eastAsia="ko-KR"/>
              </w:rPr>
              <w:t>이</w:t>
            </w:r>
            <w:r w:rsidRPr="00DE2EDE">
              <w:rPr>
                <w:rFonts w:ascii="Malgun Gothic" w:eastAsia="Malgun Gothic" w:hAnsi="Malgun Gothic" w:cs="Malgun Gothic"/>
                <w:lang w:val="ko" w:eastAsia="ko-KR"/>
              </w:rPr>
              <w:t>용</w:t>
            </w:r>
            <w:r w:rsidR="009F1705" w:rsidRPr="00DE2EDE">
              <w:rPr>
                <w:rFonts w:ascii="Malgun Gothic" w:eastAsia="Malgun Gothic" w:hAnsi="Malgun Gothic" w:cs="Malgun Gothic" w:hint="eastAsia"/>
                <w:lang w:val="ko" w:eastAsia="ko-KR"/>
              </w:rPr>
              <w:t>합니다.</w:t>
            </w:r>
            <w:r w:rsidR="009F1705">
              <w:rPr>
                <w:rFonts w:ascii="Malgun Gothic" w:eastAsia="Malgun Gothic" w:hAnsi="Malgun Gothic" w:cs="Malgun Gothic"/>
                <w:lang w:val="ko" w:eastAsia="ko-KR"/>
              </w:rPr>
              <w:t xml:space="preserve"> </w:t>
            </w:r>
            <w:r w:rsidRPr="00165063">
              <w:rPr>
                <w:rFonts w:ascii="Malgun Gothic" w:eastAsia="Malgun Gothic" w:hAnsi="Malgun Gothic" w:cs="Malgun Gothic"/>
                <w:color w:val="000000" w:themeColor="text1"/>
                <w:lang w:val="ko" w:eastAsia="ko-KR"/>
                <w:rPrChange w:id="301" w:author="유한여울" w:date="2021-06-23T19:05:00Z">
                  <w:rPr>
                    <w:rFonts w:ascii="Malgun Gothic" w:eastAsia="Malgun Gothic" w:hAnsi="Malgun Gothic" w:cs="Malgun Gothic"/>
                    <w:color w:val="FF0000"/>
                    <w:lang w:val="ko" w:eastAsia="ko-KR"/>
                  </w:rPr>
                </w:rPrChange>
              </w:rPr>
              <w:t xml:space="preserve">센트비의 </w:t>
            </w:r>
            <w:r w:rsidR="007B7DBB" w:rsidRPr="00165063">
              <w:rPr>
                <w:rFonts w:ascii="Malgun Gothic" w:eastAsia="Malgun Gothic" w:hAnsi="Malgun Gothic" w:cs="Malgun Gothic" w:hint="eastAsia"/>
                <w:color w:val="000000" w:themeColor="text1"/>
                <w:lang w:val="ko" w:eastAsia="ko-KR"/>
                <w:rPrChange w:id="302" w:author="유한여울" w:date="2021-06-23T19:05:00Z">
                  <w:rPr>
                    <w:rFonts w:ascii="Malgun Gothic" w:eastAsia="Malgun Gothic" w:hAnsi="Malgun Gothic" w:cs="Malgun Gothic" w:hint="eastAsia"/>
                    <w:color w:val="FF0000"/>
                    <w:lang w:val="ko" w:eastAsia="ko-KR"/>
                  </w:rPr>
                </w:rPrChange>
              </w:rPr>
              <w:t>직원들은</w:t>
            </w:r>
            <w:r w:rsidRPr="00165063">
              <w:rPr>
                <w:rFonts w:ascii="Malgun Gothic" w:eastAsia="Malgun Gothic" w:hAnsi="Malgun Gothic" w:cs="Malgun Gothic"/>
                <w:color w:val="000000" w:themeColor="text1"/>
                <w:lang w:val="ko" w:eastAsia="ko-KR"/>
                <w:rPrChange w:id="303" w:author="유한여울" w:date="2021-06-23T19:05:00Z">
                  <w:rPr>
                    <w:rFonts w:ascii="Malgun Gothic" w:eastAsia="Malgun Gothic" w:hAnsi="Malgun Gothic" w:cs="Malgun Gothic"/>
                    <w:color w:val="FF0000"/>
                    <w:lang w:val="ko" w:eastAsia="ko-KR"/>
                  </w:rPr>
                </w:rPrChange>
              </w:rPr>
              <w:t xml:space="preserve"> </w:t>
            </w:r>
            <w:r w:rsidRPr="00317CED">
              <w:rPr>
                <w:rFonts w:ascii="Malgun Gothic" w:eastAsia="Malgun Gothic" w:hAnsi="Malgun Gothic" w:cs="Malgun Gothic"/>
                <w:lang w:val="ko" w:eastAsia="ko-KR"/>
              </w:rPr>
              <w:t xml:space="preserve">Freshdesk Omnichannel을 사용하기 전에 모든 메시지를 수동으로 처리했습니다. </w:t>
            </w:r>
            <w:r w:rsidR="009F1705" w:rsidRPr="00DE2EDE">
              <w:rPr>
                <w:rFonts w:ascii="Malgun Gothic" w:eastAsia="Malgun Gothic" w:hAnsi="Malgun Gothic" w:cs="Malgun Gothic" w:hint="eastAsia"/>
                <w:lang w:val="ko" w:eastAsia="ko-KR"/>
              </w:rPr>
              <w:t xml:space="preserve">하지만 </w:t>
            </w:r>
            <w:r w:rsidRPr="00DE2EDE">
              <w:rPr>
                <w:rFonts w:ascii="Malgun Gothic" w:eastAsia="Malgun Gothic" w:hAnsi="Malgun Gothic" w:cs="Malgun Gothic"/>
                <w:lang w:val="ko" w:eastAsia="ko-KR"/>
              </w:rPr>
              <w:t>이와 같은 방식</w:t>
            </w:r>
            <w:r w:rsidR="00AA4D1A" w:rsidRPr="00DE2EDE">
              <w:rPr>
                <w:rFonts w:ascii="Malgun Gothic" w:eastAsia="Malgun Gothic" w:hAnsi="Malgun Gothic" w:cs="Malgun Gothic" w:hint="eastAsia"/>
                <w:lang w:val="ko" w:eastAsia="ko-KR"/>
              </w:rPr>
              <w:t>에는 다음과 같은 문제점이 있었습니다.</w:t>
            </w:r>
          </w:p>
        </w:tc>
      </w:tr>
      <w:tr w:rsidR="006077FF" w14:paraId="0DAD8BB1" w14:textId="77777777" w:rsidTr="006077FF">
        <w:tc>
          <w:tcPr>
            <w:tcW w:w="4252" w:type="dxa"/>
          </w:tcPr>
          <w:p w14:paraId="56B4B761" w14:textId="77777777" w:rsidR="006077FF" w:rsidRPr="00317CED" w:rsidRDefault="006077FF" w:rsidP="006077FF">
            <w:pPr>
              <w:rPr>
                <w:lang w:eastAsia="ko-KR"/>
              </w:rPr>
            </w:pPr>
          </w:p>
        </w:tc>
        <w:tc>
          <w:tcPr>
            <w:tcW w:w="4252" w:type="dxa"/>
          </w:tcPr>
          <w:p w14:paraId="6DEBE498" w14:textId="77777777" w:rsidR="006077FF" w:rsidRPr="00AA4D1A" w:rsidRDefault="006077FF" w:rsidP="006077FF">
            <w:pPr>
              <w:rPr>
                <w:lang w:eastAsia="ko-KR"/>
              </w:rPr>
            </w:pPr>
          </w:p>
        </w:tc>
      </w:tr>
      <w:tr w:rsidR="006077FF" w14:paraId="1FAE4406" w14:textId="77777777" w:rsidTr="006077FF">
        <w:tc>
          <w:tcPr>
            <w:tcW w:w="4252" w:type="dxa"/>
          </w:tcPr>
          <w:p w14:paraId="55D4AB23" w14:textId="77777777" w:rsidR="006077FF" w:rsidRPr="00317CED" w:rsidRDefault="006077FF" w:rsidP="006077FF">
            <w:pPr>
              <w:numPr>
                <w:ilvl w:val="0"/>
                <w:numId w:val="2"/>
              </w:numPr>
            </w:pPr>
            <w:r w:rsidRPr="00317CED">
              <w:t>Knowledge transfer across channels was often hindered</w:t>
            </w:r>
          </w:p>
        </w:tc>
        <w:tc>
          <w:tcPr>
            <w:tcW w:w="4252" w:type="dxa"/>
          </w:tcPr>
          <w:p w14:paraId="5AB65380" w14:textId="2DDCCAC6" w:rsidR="006077FF" w:rsidRPr="00317CED" w:rsidRDefault="006077FF" w:rsidP="006077FF">
            <w:pPr>
              <w:numPr>
                <w:ilvl w:val="0"/>
                <w:numId w:val="2"/>
              </w:numPr>
              <w:rPr>
                <w:lang w:eastAsia="ko-KR"/>
              </w:rPr>
            </w:pPr>
            <w:r w:rsidRPr="00317CED">
              <w:rPr>
                <w:rFonts w:ascii="Malgun Gothic" w:eastAsia="Malgun Gothic" w:hAnsi="Malgun Gothic" w:cs="Malgun Gothic"/>
                <w:lang w:val="ko" w:eastAsia="ko-KR"/>
              </w:rPr>
              <w:t xml:space="preserve">채널 간 </w:t>
            </w:r>
            <w:r w:rsidR="008A4DE5">
              <w:rPr>
                <w:rFonts w:ascii="Malgun Gothic" w:eastAsia="Malgun Gothic" w:hAnsi="Malgun Gothic" w:cs="Malgun Gothic" w:hint="eastAsia"/>
                <w:lang w:val="ko" w:eastAsia="ko-KR"/>
              </w:rPr>
              <w:t>정보</w:t>
            </w:r>
            <w:r w:rsidRPr="00317CED">
              <w:rPr>
                <w:rFonts w:ascii="Malgun Gothic" w:eastAsia="Malgun Gothic" w:hAnsi="Malgun Gothic" w:cs="Malgun Gothic"/>
                <w:lang w:val="ko" w:eastAsia="ko-KR"/>
              </w:rPr>
              <w:t xml:space="preserve"> 전달</w:t>
            </w:r>
            <w:ins w:id="304" w:author="유한여울" w:date="2021-06-23T19:05:00Z">
              <w:r w:rsidR="00165063">
                <w:rPr>
                  <w:rFonts w:ascii="Malgun Gothic" w:eastAsia="Malgun Gothic" w:hAnsi="Malgun Gothic" w:cs="Malgun Gothic" w:hint="eastAsia"/>
                  <w:lang w:val="ko" w:eastAsia="ko-KR"/>
                </w:rPr>
                <w:t>이 어려움</w:t>
              </w:r>
            </w:ins>
            <w:del w:id="305" w:author="유한여울" w:date="2021-06-23T19:05:00Z">
              <w:r w:rsidRPr="00317CED" w:rsidDel="00165063">
                <w:rPr>
                  <w:rFonts w:ascii="Malgun Gothic" w:eastAsia="Malgun Gothic" w:hAnsi="Malgun Gothic" w:cs="Malgun Gothic"/>
                  <w:lang w:val="ko" w:eastAsia="ko-KR"/>
                </w:rPr>
                <w:delText>에 어려움 수반</w:delText>
              </w:r>
            </w:del>
          </w:p>
        </w:tc>
      </w:tr>
      <w:tr w:rsidR="006077FF" w14:paraId="308B9857" w14:textId="77777777" w:rsidTr="006077FF">
        <w:tc>
          <w:tcPr>
            <w:tcW w:w="4252" w:type="dxa"/>
          </w:tcPr>
          <w:p w14:paraId="7B744A94" w14:textId="77777777" w:rsidR="006077FF" w:rsidRPr="00317CED" w:rsidRDefault="006077FF" w:rsidP="006077FF">
            <w:pPr>
              <w:numPr>
                <w:ilvl w:val="0"/>
                <w:numId w:val="2"/>
              </w:numPr>
            </w:pPr>
            <w:r w:rsidRPr="00317CED">
              <w:t>Agents had to keep switching between windows to respond to queries from different channels, which resulted in longer response times</w:t>
            </w:r>
          </w:p>
        </w:tc>
        <w:tc>
          <w:tcPr>
            <w:tcW w:w="4252" w:type="dxa"/>
          </w:tcPr>
          <w:p w14:paraId="375E1D02" w14:textId="61FCFAA7" w:rsidR="006077FF" w:rsidRPr="00317CED" w:rsidRDefault="00165063" w:rsidP="006077FF">
            <w:pPr>
              <w:numPr>
                <w:ilvl w:val="0"/>
                <w:numId w:val="2"/>
              </w:numPr>
              <w:rPr>
                <w:lang w:eastAsia="ko-KR"/>
              </w:rPr>
            </w:pPr>
            <w:ins w:id="306" w:author="유한여울" w:date="2021-06-23T19:13:00Z">
              <w:r>
                <w:rPr>
                  <w:rFonts w:ascii="Malgun Gothic" w:eastAsia="Malgun Gothic" w:hAnsi="Malgun Gothic" w:cs="Malgun Gothic" w:hint="eastAsia"/>
                  <w:lang w:val="ko" w:eastAsia="ko-KR"/>
                </w:rPr>
                <w:t xml:space="preserve">센트비 직원들은 </w:t>
              </w:r>
            </w:ins>
            <w:ins w:id="307" w:author="유한여울" w:date="2021-06-23T19:14:00Z">
              <w:r>
                <w:rPr>
                  <w:rFonts w:ascii="Malgun Gothic" w:eastAsia="Malgun Gothic" w:hAnsi="Malgun Gothic" w:cs="Malgun Gothic" w:hint="eastAsia"/>
                  <w:lang w:val="ko" w:eastAsia="ko"/>
                </w:rPr>
                <w:t xml:space="preserve">고객 </w:t>
              </w:r>
            </w:ins>
            <w:del w:id="308" w:author="유한여울" w:date="2021-06-23T19:13:00Z">
              <w:r w:rsidR="006077FF" w:rsidRPr="00317CED" w:rsidDel="00165063">
                <w:rPr>
                  <w:rFonts w:ascii="Malgun Gothic" w:eastAsia="Malgun Gothic" w:hAnsi="Malgun Gothic" w:cs="Malgun Gothic"/>
                  <w:lang w:val="ko" w:eastAsia="ko-KR"/>
                </w:rPr>
                <w:delText>채널 별로 구분하여</w:delText>
              </w:r>
            </w:del>
            <w:del w:id="309" w:author="유한여울" w:date="2021-06-23T19:14:00Z">
              <w:r w:rsidR="006077FF" w:rsidRPr="00317CED" w:rsidDel="00165063">
                <w:rPr>
                  <w:rFonts w:ascii="Malgun Gothic" w:eastAsia="Malgun Gothic" w:hAnsi="Malgun Gothic" w:cs="Malgun Gothic"/>
                  <w:lang w:val="ko" w:eastAsia="ko-KR"/>
                </w:rPr>
                <w:delText xml:space="preserve"> </w:delText>
              </w:r>
            </w:del>
            <w:r w:rsidR="006077FF" w:rsidRPr="00317CED">
              <w:rPr>
                <w:rFonts w:ascii="Malgun Gothic" w:eastAsia="Malgun Gothic" w:hAnsi="Malgun Gothic" w:cs="Malgun Gothic"/>
                <w:lang w:val="ko" w:eastAsia="ko-KR"/>
              </w:rPr>
              <w:t>문의에</w:t>
            </w:r>
            <w:ins w:id="310" w:author="유한여울" w:date="2021-06-23T19:14:00Z">
              <w:r>
                <w:rPr>
                  <w:rFonts w:ascii="Malgun Gothic" w:eastAsia="Malgun Gothic" w:hAnsi="Malgun Gothic" w:cs="Malgun Gothic" w:hint="eastAsia"/>
                  <w:lang w:val="ko" w:eastAsia="ko-KR"/>
                </w:rPr>
                <w:t xml:space="preserve"> </w:t>
              </w:r>
              <w:r w:rsidRPr="00B8661F">
                <w:rPr>
                  <w:rFonts w:ascii="Malgun Gothic" w:eastAsia="Malgun Gothic" w:hAnsi="Malgun Gothic" w:cs="Malgun Gothic" w:hint="eastAsia"/>
                  <w:lang w:val="ko" w:eastAsia="ko-KR"/>
                </w:rPr>
                <w:t>대해</w:t>
              </w:r>
            </w:ins>
            <w:r w:rsidR="006077FF" w:rsidRPr="00B8661F">
              <w:rPr>
                <w:rFonts w:ascii="Malgun Gothic" w:eastAsia="Malgun Gothic" w:hAnsi="Malgun Gothic" w:cs="Malgun Gothic"/>
                <w:lang w:val="ko" w:eastAsia="ko-KR"/>
              </w:rPr>
              <w:t xml:space="preserve"> </w:t>
            </w:r>
            <w:ins w:id="311" w:author="유한여울" w:date="2021-06-23T19:14:00Z">
              <w:r w:rsidRPr="00B8661F">
                <w:rPr>
                  <w:rFonts w:ascii="Malgun Gothic" w:eastAsia="Malgun Gothic" w:hAnsi="Malgun Gothic" w:cs="Malgun Gothic" w:hint="eastAsia"/>
                  <w:lang w:val="ko" w:eastAsia="ko-KR"/>
                </w:rPr>
                <w:t>채널</w:t>
              </w:r>
              <w:r w:rsidRPr="00B8661F">
                <w:rPr>
                  <w:rFonts w:ascii="Malgun Gothic" w:eastAsia="Malgun Gothic" w:hAnsi="Malgun Gothic" w:cs="Malgun Gothic"/>
                  <w:lang w:val="ko" w:eastAsia="ko-KR"/>
                </w:rPr>
                <w:t xml:space="preserve"> 별로 각각 </w:t>
              </w:r>
            </w:ins>
            <w:del w:id="312" w:author="유한여울" w:date="2021-06-23T19:13:00Z">
              <w:r w:rsidR="006077FF" w:rsidRPr="00B8661F" w:rsidDel="00165063">
                <w:rPr>
                  <w:rFonts w:ascii="Malgun Gothic" w:eastAsia="Malgun Gothic" w:hAnsi="Malgun Gothic" w:cs="Malgun Gothic"/>
                  <w:lang w:val="ko" w:eastAsia="ko-KR"/>
                </w:rPr>
                <w:delText xml:space="preserve">답변해야 하기 때문에 </w:delText>
              </w:r>
              <w:r w:rsidR="00D36D25" w:rsidRPr="00B8661F" w:rsidDel="00165063">
                <w:rPr>
                  <w:rFonts w:ascii="Malgun Gothic" w:eastAsia="Malgun Gothic" w:hAnsi="Malgun Gothic" w:cs="Malgun Gothic"/>
                  <w:color w:val="FF0000"/>
                  <w:lang w:val="ko" w:eastAsia="ko-KR"/>
                </w:rPr>
                <w:delText xml:space="preserve">센트비의 </w:delText>
              </w:r>
              <w:r w:rsidR="00D36D25" w:rsidRPr="00B8661F" w:rsidDel="00165063">
                <w:rPr>
                  <w:rFonts w:ascii="Malgun Gothic" w:eastAsia="Malgun Gothic" w:hAnsi="Malgun Gothic" w:cs="Malgun Gothic" w:hint="eastAsia"/>
                  <w:color w:val="FF0000"/>
                  <w:lang w:val="ko" w:eastAsia="ko-KR"/>
                </w:rPr>
                <w:delText>직원들은</w:delText>
              </w:r>
              <w:r w:rsidR="00D36D25" w:rsidRPr="00B8661F" w:rsidDel="00165063">
                <w:rPr>
                  <w:rFonts w:ascii="Malgun Gothic" w:eastAsia="Malgun Gothic" w:hAnsi="Malgun Gothic" w:cs="Malgun Gothic"/>
                  <w:color w:val="FF0000"/>
                  <w:lang w:val="ko" w:eastAsia="ko-KR"/>
                </w:rPr>
                <w:delText xml:space="preserve"> </w:delText>
              </w:r>
            </w:del>
            <w:del w:id="313" w:author="유한여울" w:date="2021-06-23T19:12:00Z">
              <w:r w:rsidR="006077FF" w:rsidRPr="00B8661F" w:rsidDel="00165063">
                <w:rPr>
                  <w:rFonts w:ascii="Malgun Gothic" w:eastAsia="Malgun Gothic" w:hAnsi="Malgun Gothic" w:cs="Malgun Gothic"/>
                  <w:lang w:val="ko" w:eastAsia="ko-KR"/>
                  <w:rPrChange w:id="314" w:author="유한여울" w:date="2021-06-23T19:24:00Z">
                    <w:rPr>
                      <w:rFonts w:ascii="Malgun Gothic" w:eastAsia="Malgun Gothic" w:hAnsi="Malgun Gothic" w:cs="Malgun Gothic"/>
                      <w:highlight w:val="yellow"/>
                      <w:lang w:val="ko" w:eastAsia="ko-KR"/>
                    </w:rPr>
                  </w:rPrChange>
                </w:rPr>
                <w:delText xml:space="preserve">창을 </w:delText>
              </w:r>
            </w:del>
            <w:ins w:id="315" w:author="유한여울" w:date="2021-06-23T19:13:00Z">
              <w:r w:rsidRPr="00B8661F">
                <w:rPr>
                  <w:rFonts w:ascii="Malgun Gothic" w:eastAsia="Malgun Gothic" w:hAnsi="Malgun Gothic" w:cs="Malgun Gothic" w:hint="eastAsia"/>
                  <w:lang w:val="ko" w:eastAsia="ko-KR"/>
                  <w:rPrChange w:id="316" w:author="유한여울" w:date="2021-06-23T19:24:00Z">
                    <w:rPr>
                      <w:rFonts w:ascii="Malgun Gothic" w:eastAsia="Malgun Gothic" w:hAnsi="Malgun Gothic" w:cs="Malgun Gothic" w:hint="eastAsia"/>
                      <w:highlight w:val="yellow"/>
                      <w:lang w:val="ko" w:eastAsia="ko-KR"/>
                    </w:rPr>
                  </w:rPrChange>
                </w:rPr>
                <w:t>답변해야</w:t>
              </w:r>
              <w:r w:rsidRPr="00B8661F">
                <w:rPr>
                  <w:rFonts w:ascii="Malgun Gothic" w:eastAsia="Malgun Gothic" w:hAnsi="Malgun Gothic" w:cs="Malgun Gothic"/>
                  <w:lang w:val="ko" w:eastAsia="ko-KR"/>
                  <w:rPrChange w:id="317" w:author="유한여울" w:date="2021-06-23T19:24:00Z">
                    <w:rPr>
                      <w:rFonts w:ascii="Malgun Gothic" w:eastAsia="Malgun Gothic" w:hAnsi="Malgun Gothic" w:cs="Malgun Gothic"/>
                      <w:highlight w:val="yellow"/>
                      <w:lang w:val="ko" w:eastAsia="ko-KR"/>
                    </w:rPr>
                  </w:rPrChange>
                </w:rPr>
                <w:t xml:space="preserve"> 하는 </w:t>
              </w:r>
            </w:ins>
            <w:del w:id="318" w:author="유한여울" w:date="2021-06-23T19:13:00Z">
              <w:r w:rsidR="006077FF" w:rsidRPr="00B8661F" w:rsidDel="00165063">
                <w:rPr>
                  <w:rFonts w:ascii="Malgun Gothic" w:eastAsia="Malgun Gothic" w:hAnsi="Malgun Gothic" w:cs="Malgun Gothic"/>
                  <w:lang w:val="ko" w:eastAsia="ko-KR"/>
                  <w:rPrChange w:id="319" w:author="유한여울" w:date="2021-06-23T19:24:00Z">
                    <w:rPr>
                      <w:rFonts w:ascii="Malgun Gothic" w:eastAsia="Malgun Gothic" w:hAnsi="Malgun Gothic" w:cs="Malgun Gothic"/>
                      <w:highlight w:val="yellow"/>
                      <w:lang w:val="ko" w:eastAsia="ko-KR"/>
                    </w:rPr>
                  </w:rPrChange>
                </w:rPr>
                <w:delText xml:space="preserve">계속 전환해야 </w:delText>
              </w:r>
              <w:r w:rsidR="00AA4D1A" w:rsidRPr="00B8661F" w:rsidDel="00165063">
                <w:rPr>
                  <w:rFonts w:ascii="Malgun Gothic" w:eastAsia="Malgun Gothic" w:hAnsi="Malgun Gothic" w:cs="Malgun Gothic" w:hint="eastAsia"/>
                  <w:lang w:val="ko" w:eastAsia="ko"/>
                  <w:rPrChange w:id="320" w:author="유한여울" w:date="2021-06-23T19:24:00Z">
                    <w:rPr>
                      <w:rFonts w:ascii="Malgun Gothic" w:eastAsia="Malgun Gothic" w:hAnsi="Malgun Gothic" w:cs="Malgun Gothic" w:hint="eastAsia"/>
                      <w:highlight w:val="yellow"/>
                      <w:lang w:val="ko" w:eastAsia="ko"/>
                    </w:rPr>
                  </w:rPrChange>
                </w:rPr>
                <w:delText>하</w:delText>
              </w:r>
              <w:r w:rsidR="00AA4D1A" w:rsidRPr="00B8661F" w:rsidDel="00165063">
                <w:rPr>
                  <w:rFonts w:ascii="Malgun Gothic" w:eastAsia="Malgun Gothic" w:hAnsi="Malgun Gothic" w:cs="Malgun Gothic" w:hint="eastAsia"/>
                  <w:lang w:val="ko" w:eastAsia="ko-KR"/>
                  <w:rPrChange w:id="321" w:author="유한여울" w:date="2021-06-23T19:24:00Z">
                    <w:rPr>
                      <w:rFonts w:ascii="Malgun Gothic" w:eastAsia="Malgun Gothic" w:hAnsi="Malgun Gothic" w:cs="Malgun Gothic" w:hint="eastAsia"/>
                      <w:highlight w:val="yellow"/>
                      <w:lang w:val="ko" w:eastAsia="ko-KR"/>
                    </w:rPr>
                  </w:rPrChange>
                </w:rPr>
                <w:delText>는</w:delText>
              </w:r>
              <w:r w:rsidR="006077FF" w:rsidRPr="00B8661F" w:rsidDel="00165063">
                <w:rPr>
                  <w:rFonts w:ascii="Malgun Gothic" w:eastAsia="Malgun Gothic" w:hAnsi="Malgun Gothic" w:cs="Malgun Gothic"/>
                  <w:lang w:val="ko" w:eastAsia="ko-KR"/>
                  <w:rPrChange w:id="322" w:author="유한여울" w:date="2021-06-23T19:24:00Z">
                    <w:rPr>
                      <w:rFonts w:ascii="Malgun Gothic" w:eastAsia="Malgun Gothic" w:hAnsi="Malgun Gothic" w:cs="Malgun Gothic"/>
                      <w:highlight w:val="yellow"/>
                      <w:lang w:val="ko" w:eastAsia="ko-KR"/>
                    </w:rPr>
                  </w:rPrChange>
                </w:rPr>
                <w:delText xml:space="preserve"> </w:delText>
              </w:r>
            </w:del>
            <w:r w:rsidR="006077FF" w:rsidRPr="00B8661F">
              <w:rPr>
                <w:rFonts w:ascii="Malgun Gothic" w:eastAsia="Malgun Gothic" w:hAnsi="Malgun Gothic" w:cs="Malgun Gothic"/>
                <w:lang w:val="ko" w:eastAsia="ko-KR"/>
                <w:rPrChange w:id="323" w:author="유한여울" w:date="2021-06-23T19:24:00Z">
                  <w:rPr>
                    <w:rFonts w:ascii="Malgun Gothic" w:eastAsia="Malgun Gothic" w:hAnsi="Malgun Gothic" w:cs="Malgun Gothic"/>
                    <w:highlight w:val="yellow"/>
                    <w:lang w:val="ko" w:eastAsia="ko-KR"/>
                  </w:rPr>
                </w:rPrChange>
              </w:rPr>
              <w:t>불편</w:t>
            </w:r>
            <w:r w:rsidR="00AA4D1A" w:rsidRPr="00B8661F">
              <w:rPr>
                <w:rFonts w:ascii="Malgun Gothic" w:eastAsia="Malgun Gothic" w:hAnsi="Malgun Gothic" w:cs="Malgun Gothic" w:hint="eastAsia"/>
                <w:lang w:val="ko" w:eastAsia="ko-KR"/>
                <w:rPrChange w:id="324" w:author="유한여울" w:date="2021-06-23T19:24:00Z">
                  <w:rPr>
                    <w:rFonts w:ascii="Malgun Gothic" w:eastAsia="Malgun Gothic" w:hAnsi="Malgun Gothic" w:cs="Malgun Gothic" w:hint="eastAsia"/>
                    <w:highlight w:val="yellow"/>
                    <w:lang w:val="ko" w:eastAsia="ko-KR"/>
                  </w:rPr>
                </w:rPrChange>
              </w:rPr>
              <w:t>함이</w:t>
            </w:r>
            <w:r w:rsidR="00AA4D1A" w:rsidRPr="00B8661F">
              <w:rPr>
                <w:rFonts w:ascii="Malgun Gothic" w:eastAsia="Malgun Gothic" w:hAnsi="Malgun Gothic" w:cs="Malgun Gothic"/>
                <w:lang w:val="ko" w:eastAsia="ko-KR"/>
                <w:rPrChange w:id="325" w:author="유한여울" w:date="2021-06-23T19:24:00Z">
                  <w:rPr>
                    <w:rFonts w:ascii="Malgun Gothic" w:eastAsia="Malgun Gothic" w:hAnsi="Malgun Gothic" w:cs="Malgun Gothic"/>
                    <w:highlight w:val="yellow"/>
                    <w:lang w:val="ko" w:eastAsia="ko-KR"/>
                  </w:rPr>
                </w:rPrChange>
              </w:rPr>
              <w:t xml:space="preserve"> </w:t>
            </w:r>
            <w:r w:rsidR="00AA4D1A" w:rsidRPr="00B8661F">
              <w:rPr>
                <w:rFonts w:ascii="Malgun Gothic" w:eastAsia="Malgun Gothic" w:hAnsi="Malgun Gothic" w:cs="Malgun Gothic" w:hint="eastAsia"/>
                <w:lang w:val="ko" w:eastAsia="ko-KR"/>
                <w:rPrChange w:id="326" w:author="유한여울" w:date="2021-06-23T19:24:00Z">
                  <w:rPr>
                    <w:rFonts w:ascii="Malgun Gothic" w:eastAsia="Malgun Gothic" w:hAnsi="Malgun Gothic" w:cs="Malgun Gothic" w:hint="eastAsia"/>
                    <w:highlight w:val="yellow"/>
                    <w:lang w:val="ko" w:eastAsia="ko-KR"/>
                  </w:rPr>
                </w:rPrChange>
              </w:rPr>
              <w:t>있었으며</w:t>
            </w:r>
            <w:r w:rsidR="006077FF" w:rsidRPr="00B8661F">
              <w:rPr>
                <w:rFonts w:ascii="Malgun Gothic" w:eastAsia="Malgun Gothic" w:hAnsi="Malgun Gothic" w:cs="Malgun Gothic"/>
                <w:lang w:val="ko" w:eastAsia="ko-KR"/>
                <w:rPrChange w:id="327" w:author="유한여울" w:date="2021-06-23T19:24:00Z">
                  <w:rPr>
                    <w:rFonts w:ascii="Malgun Gothic" w:eastAsia="Malgun Gothic" w:hAnsi="Malgun Gothic" w:cs="Malgun Gothic"/>
                    <w:highlight w:val="yellow"/>
                    <w:lang w:val="ko" w:eastAsia="ko-KR"/>
                  </w:rPr>
                </w:rPrChange>
              </w:rPr>
              <w:t>,</w:t>
            </w:r>
            <w:r w:rsidR="006077FF" w:rsidRPr="00B8661F">
              <w:rPr>
                <w:rFonts w:ascii="Malgun Gothic" w:eastAsia="Malgun Gothic" w:hAnsi="Malgun Gothic" w:cs="Malgun Gothic"/>
                <w:lang w:val="ko" w:eastAsia="ko-KR"/>
              </w:rPr>
              <w:t xml:space="preserve"> 응답 시간 또한 자연적으로</w:t>
            </w:r>
            <w:r w:rsidR="006077FF" w:rsidRPr="00317CED">
              <w:rPr>
                <w:rFonts w:ascii="Malgun Gothic" w:eastAsia="Malgun Gothic" w:hAnsi="Malgun Gothic" w:cs="Malgun Gothic"/>
                <w:lang w:val="ko" w:eastAsia="ko-KR"/>
              </w:rPr>
              <w:t xml:space="preserve"> 지연되는 현상 발생</w:t>
            </w:r>
          </w:p>
        </w:tc>
      </w:tr>
      <w:tr w:rsidR="006077FF" w14:paraId="6C2AD2A6" w14:textId="77777777" w:rsidTr="006077FF">
        <w:tc>
          <w:tcPr>
            <w:tcW w:w="4252" w:type="dxa"/>
          </w:tcPr>
          <w:p w14:paraId="76600770" w14:textId="77777777" w:rsidR="006077FF" w:rsidRPr="00317CED" w:rsidRDefault="006077FF" w:rsidP="006077FF">
            <w:pPr>
              <w:numPr>
                <w:ilvl w:val="0"/>
                <w:numId w:val="2"/>
              </w:numPr>
            </w:pPr>
            <w:r w:rsidRPr="00317CED">
              <w:lastRenderedPageBreak/>
              <w:t>There was often duplication in responses when the same customer reached out on different platforms</w:t>
            </w:r>
          </w:p>
        </w:tc>
        <w:tc>
          <w:tcPr>
            <w:tcW w:w="4252" w:type="dxa"/>
          </w:tcPr>
          <w:p w14:paraId="5D0A389D" w14:textId="2CFF9E05" w:rsidR="006077FF" w:rsidRPr="00317CED" w:rsidRDefault="00165063" w:rsidP="006077FF">
            <w:pPr>
              <w:numPr>
                <w:ilvl w:val="0"/>
                <w:numId w:val="2"/>
              </w:numPr>
              <w:rPr>
                <w:lang w:eastAsia="ko-KR"/>
              </w:rPr>
            </w:pPr>
            <w:ins w:id="328" w:author="유한여울" w:date="2021-06-23T19:15:00Z">
              <w:r>
                <w:rPr>
                  <w:rFonts w:hint="eastAsia"/>
                  <w:lang w:eastAsia="ko-KR"/>
                </w:rPr>
                <w:t>동일한</w:t>
              </w:r>
              <w:r>
                <w:rPr>
                  <w:rFonts w:hint="eastAsia"/>
                  <w:lang w:eastAsia="ko-KR"/>
                </w:rPr>
                <w:t xml:space="preserve"> </w:t>
              </w:r>
              <w:r>
                <w:rPr>
                  <w:rFonts w:hint="eastAsia"/>
                  <w:lang w:eastAsia="ko-KR"/>
                </w:rPr>
                <w:t>고객이</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채널로</w:t>
              </w:r>
              <w:r>
                <w:rPr>
                  <w:rFonts w:hint="eastAsia"/>
                  <w:lang w:eastAsia="ko-KR"/>
                </w:rPr>
                <w:t xml:space="preserve"> </w:t>
              </w:r>
              <w:r>
                <w:rPr>
                  <w:rFonts w:hint="eastAsia"/>
                  <w:lang w:eastAsia="ko-KR"/>
                </w:rPr>
                <w:t>질문할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답변이</w:t>
              </w:r>
              <w:r>
                <w:rPr>
                  <w:rFonts w:hint="eastAsia"/>
                  <w:lang w:eastAsia="ko-KR"/>
                </w:rPr>
                <w:t xml:space="preserve"> </w:t>
              </w:r>
              <w:r>
                <w:rPr>
                  <w:rFonts w:hint="eastAsia"/>
                  <w:lang w:eastAsia="ko-KR"/>
                </w:rPr>
                <w:t>중복되는</w:t>
              </w:r>
              <w:r>
                <w:rPr>
                  <w:rFonts w:hint="eastAsia"/>
                  <w:lang w:eastAsia="ko-KR"/>
                </w:rPr>
                <w:t xml:space="preserve"> </w:t>
              </w:r>
              <w:r>
                <w:rPr>
                  <w:rFonts w:hint="eastAsia"/>
                  <w:lang w:eastAsia="ko-KR"/>
                </w:rPr>
                <w:t>문제점</w:t>
              </w:r>
              <w:r>
                <w:rPr>
                  <w:lang w:eastAsia="ko-KR"/>
                </w:rPr>
                <w:t xml:space="preserve"> </w:t>
              </w:r>
              <w:r>
                <w:rPr>
                  <w:rFonts w:hint="eastAsia"/>
                  <w:lang w:eastAsia="ko-KR"/>
                </w:rPr>
                <w:t>발생</w:t>
              </w:r>
            </w:ins>
            <w:del w:id="329" w:author="유한여울" w:date="2021-06-23T19:15:00Z">
              <w:r w:rsidR="006077FF" w:rsidRPr="00317CED" w:rsidDel="00165063">
                <w:rPr>
                  <w:rFonts w:ascii="Malgun Gothic" w:eastAsia="Malgun Gothic" w:hAnsi="Malgun Gothic" w:cs="Malgun Gothic"/>
                  <w:lang w:val="ko" w:eastAsia="ko-KR"/>
                </w:rPr>
                <w:delText xml:space="preserve">동일한 고객이 다른 </w:delText>
              </w:r>
            </w:del>
            <w:del w:id="330" w:author="유한여울" w:date="2021-06-23T19:14:00Z">
              <w:r w:rsidR="006077FF" w:rsidRPr="00317CED" w:rsidDel="00165063">
                <w:rPr>
                  <w:rFonts w:ascii="Malgun Gothic" w:eastAsia="Malgun Gothic" w:hAnsi="Malgun Gothic" w:cs="Malgun Gothic"/>
                  <w:lang w:val="ko" w:eastAsia="ko-KR"/>
                </w:rPr>
                <w:delText>플랫폼으</w:delText>
              </w:r>
            </w:del>
            <w:del w:id="331" w:author="유한여울" w:date="2021-06-23T19:15:00Z">
              <w:r w:rsidR="006077FF" w:rsidRPr="00317CED" w:rsidDel="00165063">
                <w:rPr>
                  <w:rFonts w:ascii="Malgun Gothic" w:eastAsia="Malgun Gothic" w:hAnsi="Malgun Gothic" w:cs="Malgun Gothic"/>
                  <w:lang w:val="ko" w:eastAsia="ko-KR"/>
                </w:rPr>
                <w:delText>로 문의 시 답변이 중복되는 비효율적인 업무 시스템</w:delText>
              </w:r>
            </w:del>
          </w:p>
        </w:tc>
      </w:tr>
      <w:tr w:rsidR="006077FF" w14:paraId="22A35D78" w14:textId="77777777" w:rsidTr="006077FF">
        <w:tc>
          <w:tcPr>
            <w:tcW w:w="4252" w:type="dxa"/>
          </w:tcPr>
          <w:p w14:paraId="41E00E8F" w14:textId="77777777" w:rsidR="006077FF" w:rsidRPr="00317CED" w:rsidRDefault="006077FF" w:rsidP="006077FF">
            <w:pPr>
              <w:rPr>
                <w:lang w:eastAsia="ko-KR"/>
              </w:rPr>
            </w:pPr>
          </w:p>
        </w:tc>
        <w:tc>
          <w:tcPr>
            <w:tcW w:w="4252" w:type="dxa"/>
          </w:tcPr>
          <w:p w14:paraId="4B9B5F49" w14:textId="77777777" w:rsidR="006077FF" w:rsidRPr="00317CED" w:rsidRDefault="006077FF" w:rsidP="006077FF">
            <w:pPr>
              <w:rPr>
                <w:lang w:eastAsia="ko-KR"/>
              </w:rPr>
            </w:pPr>
          </w:p>
        </w:tc>
      </w:tr>
      <w:tr w:rsidR="006077FF" w:rsidRPr="00165063" w14:paraId="6FB8F9FD" w14:textId="77777777" w:rsidTr="006077FF">
        <w:tc>
          <w:tcPr>
            <w:tcW w:w="4252" w:type="dxa"/>
          </w:tcPr>
          <w:p w14:paraId="70459849" w14:textId="61F3DC41" w:rsidR="006077FF" w:rsidRPr="00317CED" w:rsidRDefault="006077FF" w:rsidP="006077FF">
            <w:proofErr w:type="gramStart"/>
            <w:r w:rsidRPr="00317CED">
              <w:t>In order to</w:t>
            </w:r>
            <w:proofErr w:type="gramEnd"/>
            <w:r w:rsidRPr="00317CED">
              <w:t xml:space="preserve"> deliver faster, standardized customer support in each region, S</w:t>
            </w:r>
            <w:r w:rsidR="002A3F94">
              <w:t>ENTBE</w:t>
            </w:r>
            <w:r w:rsidRPr="00317CED">
              <w:t xml:space="preserve"> decided to use an omnichannel solution that would tie each of their customer touchpoints into one centralized dashboard. </w:t>
            </w:r>
          </w:p>
        </w:tc>
        <w:tc>
          <w:tcPr>
            <w:tcW w:w="4252" w:type="dxa"/>
          </w:tcPr>
          <w:p w14:paraId="38F0249A" w14:textId="21D463F9" w:rsidR="006077FF" w:rsidRPr="00165063" w:rsidRDefault="00165063" w:rsidP="006077FF">
            <w:pPr>
              <w:rPr>
                <w:lang w:eastAsia="ko-KR"/>
              </w:rPr>
            </w:pPr>
            <w:ins w:id="332" w:author="유한여울" w:date="2021-06-23T19:14:00Z">
              <w:r>
                <w:rPr>
                  <w:rFonts w:hint="eastAsia"/>
                  <w:lang w:eastAsia="ko-KR"/>
                </w:rPr>
                <w:t>센트비는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국가에서</w:t>
              </w:r>
              <w:r>
                <w:rPr>
                  <w:rFonts w:hint="eastAsia"/>
                  <w:lang w:eastAsia="ko-KR"/>
                </w:rPr>
                <w:t xml:space="preserve"> </w:t>
              </w:r>
              <w:r>
                <w:rPr>
                  <w:rFonts w:hint="eastAsia"/>
                  <w:lang w:eastAsia="ko-KR"/>
                </w:rPr>
                <w:t>보다</w:t>
              </w:r>
              <w:r>
                <w:rPr>
                  <w:rFonts w:hint="eastAsia"/>
                  <w:lang w:eastAsia="ko-KR"/>
                </w:rPr>
                <w:t xml:space="preserve"> </w:t>
              </w:r>
              <w:r>
                <w:rPr>
                  <w:rFonts w:hint="eastAsia"/>
                  <w:lang w:eastAsia="ko-KR"/>
                </w:rPr>
                <w:t>신속하고</w:t>
              </w:r>
              <w:r>
                <w:rPr>
                  <w:rFonts w:hint="eastAsia"/>
                  <w:lang w:eastAsia="ko-KR"/>
                </w:rPr>
                <w:t xml:space="preserve"> </w:t>
              </w:r>
              <w:r>
                <w:rPr>
                  <w:rFonts w:hint="eastAsia"/>
                  <w:lang w:eastAsia="ko-KR"/>
                </w:rPr>
                <w:t>표준화</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지원</w:t>
              </w:r>
              <w:r>
                <w:rPr>
                  <w:rFonts w:hint="eastAsia"/>
                  <w:lang w:eastAsia="ko-KR"/>
                </w:rPr>
                <w:t xml:space="preserve"> </w:t>
              </w:r>
              <w:r>
                <w:rPr>
                  <w:rFonts w:hint="eastAsia"/>
                  <w:lang w:eastAsia="ko-KR"/>
                </w:rPr>
                <w:t>서비스를</w:t>
              </w:r>
              <w:r>
                <w:rPr>
                  <w:rFonts w:hint="eastAsia"/>
                  <w:lang w:eastAsia="ko-KR"/>
                </w:rPr>
                <w:t xml:space="preserve"> </w:t>
              </w:r>
              <w:r>
                <w:rPr>
                  <w:rFonts w:hint="eastAsia"/>
                  <w:lang w:eastAsia="ko-KR"/>
                </w:rPr>
                <w:t>제공하기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옴니채널</w:t>
              </w:r>
              <w:r>
                <w:rPr>
                  <w:rFonts w:hint="eastAsia"/>
                  <w:lang w:eastAsia="ko-KR"/>
                </w:rPr>
                <w:t xml:space="preserve"> </w:t>
              </w:r>
              <w:r>
                <w:rPr>
                  <w:rFonts w:hint="eastAsia"/>
                  <w:lang w:eastAsia="ko-KR"/>
                </w:rPr>
                <w:t>솔루션</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도입하여</w:t>
              </w:r>
              <w:r>
                <w:rPr>
                  <w:rFonts w:hint="eastAsia"/>
                  <w:lang w:eastAsia="ko-KR"/>
                </w:rPr>
                <w:t xml:space="preserve"> </w:t>
              </w:r>
              <w:r>
                <w:rPr>
                  <w:rFonts w:hint="eastAsia"/>
                  <w:lang w:eastAsia="ko-KR"/>
                </w:rPr>
                <w:t>고객들을</w:t>
              </w:r>
              <w:r>
                <w:rPr>
                  <w:rFonts w:hint="eastAsia"/>
                  <w:lang w:eastAsia="ko-KR"/>
                </w:rPr>
                <w:t xml:space="preserve"> </w:t>
              </w:r>
              <w:r>
                <w:rPr>
                  <w:rFonts w:hint="eastAsia"/>
                  <w:lang w:eastAsia="ko-KR"/>
                </w:rPr>
                <w:t>하나의</w:t>
              </w:r>
              <w:r>
                <w:rPr>
                  <w:rFonts w:hint="eastAsia"/>
                  <w:lang w:eastAsia="ko-KR"/>
                </w:rPr>
                <w:t xml:space="preserve"> </w:t>
              </w:r>
              <w:r>
                <w:rPr>
                  <w:rFonts w:hint="eastAsia"/>
                  <w:lang w:eastAsia="ko-KR"/>
                </w:rPr>
                <w:t>중앙집중식</w:t>
              </w:r>
              <w:r>
                <w:rPr>
                  <w:rFonts w:hint="eastAsia"/>
                  <w:lang w:eastAsia="ko-KR"/>
                </w:rPr>
                <w:t xml:space="preserve"> </w:t>
              </w:r>
              <w:r>
                <w:rPr>
                  <w:rFonts w:hint="eastAsia"/>
                  <w:lang w:eastAsia="ko-KR"/>
                </w:rPr>
                <w:t>대시보드로</w:t>
              </w:r>
              <w:r>
                <w:rPr>
                  <w:rFonts w:hint="eastAsia"/>
                  <w:lang w:eastAsia="ko-KR"/>
                </w:rPr>
                <w:t xml:space="preserve"> </w:t>
              </w:r>
              <w:r>
                <w:rPr>
                  <w:rFonts w:hint="eastAsia"/>
                  <w:lang w:eastAsia="ko-KR"/>
                </w:rPr>
                <w:t>연결하고자</w:t>
              </w:r>
              <w:r>
                <w:rPr>
                  <w:rFonts w:hint="eastAsia"/>
                  <w:lang w:eastAsia="ko-KR"/>
                </w:rPr>
                <w:t xml:space="preserve"> </w:t>
              </w:r>
              <w:r>
                <w:rPr>
                  <w:rFonts w:hint="eastAsia"/>
                  <w:lang w:eastAsia="ko-KR"/>
                </w:rPr>
                <w:t>합니다</w:t>
              </w:r>
              <w:r>
                <w:rPr>
                  <w:rFonts w:hint="eastAsia"/>
                  <w:lang w:eastAsia="ko-KR"/>
                </w:rPr>
                <w:t>.</w:t>
              </w:r>
            </w:ins>
            <w:del w:id="333" w:author="유한여울" w:date="2021-06-23T19:14:00Z">
              <w:r w:rsidR="006077FF" w:rsidRPr="00317CED" w:rsidDel="00165063">
                <w:rPr>
                  <w:rFonts w:ascii="Malgun Gothic" w:eastAsia="Malgun Gothic" w:hAnsi="Malgun Gothic" w:cs="Malgun Gothic"/>
                  <w:lang w:val="ko" w:eastAsia="ko-KR"/>
                </w:rPr>
                <w:delText>센트비는 모든 지역에서 보다 신속하고 표준화 된 고객 지원</w:delText>
              </w:r>
              <w:r w:rsidR="008A4DE5" w:rsidDel="00165063">
                <w:rPr>
                  <w:rFonts w:ascii="Malgun Gothic" w:eastAsia="Malgun Gothic" w:hAnsi="Malgun Gothic" w:cs="Malgun Gothic" w:hint="eastAsia"/>
                  <w:lang w:val="ko" w:eastAsia="ko-KR"/>
                </w:rPr>
                <w:delText xml:space="preserve"> 서비스를</w:delText>
              </w:r>
              <w:r w:rsidR="006077FF" w:rsidRPr="00317CED" w:rsidDel="00165063">
                <w:rPr>
                  <w:rFonts w:ascii="Malgun Gothic" w:eastAsia="Malgun Gothic" w:hAnsi="Malgun Gothic" w:cs="Malgun Gothic"/>
                  <w:lang w:val="ko" w:eastAsia="ko-KR"/>
                </w:rPr>
                <w:delText xml:space="preserve"> 제공하기 위해 </w:delText>
              </w:r>
              <w:r w:rsidR="006077FF" w:rsidRPr="00032058" w:rsidDel="00165063">
                <w:rPr>
                  <w:rFonts w:ascii="Malgun Gothic" w:eastAsia="Malgun Gothic" w:hAnsi="Malgun Gothic" w:cs="Malgun Gothic"/>
                  <w:highlight w:val="yellow"/>
                  <w:lang w:val="ko" w:eastAsia="ko-KR"/>
                </w:rPr>
                <w:delText>고객</w:delText>
              </w:r>
              <w:r w:rsidR="00AA4D1A" w:rsidRPr="00032058" w:rsidDel="00165063">
                <w:rPr>
                  <w:rFonts w:ascii="Malgun Gothic" w:eastAsia="Malgun Gothic" w:hAnsi="Malgun Gothic" w:cs="Malgun Gothic" w:hint="eastAsia"/>
                  <w:highlight w:val="yellow"/>
                  <w:lang w:val="ko" w:eastAsia="ko-KR"/>
                </w:rPr>
                <w:delText>들</w:delText>
              </w:r>
              <w:r w:rsidR="006077FF" w:rsidRPr="00032058" w:rsidDel="00165063">
                <w:rPr>
                  <w:rFonts w:ascii="Malgun Gothic" w:eastAsia="Malgun Gothic" w:hAnsi="Malgun Gothic" w:cs="Malgun Gothic"/>
                  <w:highlight w:val="yellow"/>
                  <w:lang w:val="ko" w:eastAsia="ko-KR"/>
                </w:rPr>
                <w:delText>의 접점을</w:delText>
              </w:r>
              <w:r w:rsidR="003E0B3A" w:rsidDel="00165063">
                <w:rPr>
                  <w:rFonts w:ascii="Malgun Gothic" w:eastAsia="Malgun Gothic" w:hAnsi="Malgun Gothic" w:cs="Malgun Gothic" w:hint="eastAsia"/>
                  <w:lang w:val="ko" w:eastAsia="ko-KR"/>
                </w:rPr>
                <w:delText xml:space="preserve"> </w:delText>
              </w:r>
              <w:r w:rsidR="006077FF" w:rsidRPr="00317CED" w:rsidDel="00165063">
                <w:rPr>
                  <w:rFonts w:ascii="Malgun Gothic" w:eastAsia="Malgun Gothic" w:hAnsi="Malgun Gothic" w:cs="Malgun Gothic"/>
                  <w:lang w:val="ko" w:eastAsia="ko-KR"/>
                </w:rPr>
                <w:delText xml:space="preserve">하나의 중앙 집중식 대시보드로 연결해주는 옴니채널 솔루션 시스템을 도입하기로 결정했습니다.  </w:delText>
              </w:r>
            </w:del>
          </w:p>
        </w:tc>
      </w:tr>
      <w:tr w:rsidR="006077FF" w14:paraId="1BDF772F" w14:textId="77777777" w:rsidTr="006077FF">
        <w:tc>
          <w:tcPr>
            <w:tcW w:w="4252" w:type="dxa"/>
          </w:tcPr>
          <w:p w14:paraId="265B5B25" w14:textId="77777777" w:rsidR="006077FF" w:rsidRPr="00317CED" w:rsidRDefault="006077FF" w:rsidP="006077FF">
            <w:pPr>
              <w:rPr>
                <w:lang w:eastAsia="ko-KR"/>
              </w:rPr>
            </w:pPr>
          </w:p>
        </w:tc>
        <w:tc>
          <w:tcPr>
            <w:tcW w:w="4252" w:type="dxa"/>
          </w:tcPr>
          <w:p w14:paraId="19C45437" w14:textId="77777777" w:rsidR="006077FF" w:rsidRPr="00317CED" w:rsidRDefault="006077FF" w:rsidP="006077FF">
            <w:pPr>
              <w:rPr>
                <w:lang w:eastAsia="ko-KR"/>
              </w:rPr>
            </w:pPr>
          </w:p>
        </w:tc>
      </w:tr>
      <w:tr w:rsidR="006077FF" w14:paraId="0C98238D" w14:textId="77777777" w:rsidTr="006077FF">
        <w:tc>
          <w:tcPr>
            <w:tcW w:w="4252" w:type="dxa"/>
          </w:tcPr>
          <w:p w14:paraId="66EBF833" w14:textId="77777777" w:rsidR="006077FF" w:rsidRPr="00317CED" w:rsidRDefault="006077FF" w:rsidP="006077FF">
            <w:pPr>
              <w:rPr>
                <w:b/>
              </w:rPr>
            </w:pPr>
            <w:r w:rsidRPr="00317CED">
              <w:rPr>
                <w:b/>
              </w:rPr>
              <w:t>Making the switch to an omnichannel dashboard</w:t>
            </w:r>
          </w:p>
        </w:tc>
        <w:tc>
          <w:tcPr>
            <w:tcW w:w="4252" w:type="dxa"/>
          </w:tcPr>
          <w:p w14:paraId="059DAA3A" w14:textId="77777777" w:rsidR="006077FF" w:rsidRPr="00317CED" w:rsidRDefault="006077FF" w:rsidP="006077FF">
            <w:pPr>
              <w:rPr>
                <w:b/>
                <w:lang w:eastAsia="ko-KR"/>
              </w:rPr>
            </w:pPr>
            <w:r w:rsidRPr="00317CED">
              <w:rPr>
                <w:rFonts w:ascii="Malgun Gothic" w:eastAsia="Malgun Gothic" w:hAnsi="Malgun Gothic" w:cs="Malgun Gothic"/>
                <w:b/>
                <w:lang w:val="ko" w:eastAsia="ko-KR"/>
              </w:rPr>
              <w:t>옴니채널 대시보드로의 전환</w:t>
            </w:r>
          </w:p>
        </w:tc>
      </w:tr>
      <w:tr w:rsidR="006077FF" w14:paraId="44BAD439" w14:textId="77777777" w:rsidTr="006077FF">
        <w:tc>
          <w:tcPr>
            <w:tcW w:w="4252" w:type="dxa"/>
          </w:tcPr>
          <w:p w14:paraId="43989FB4" w14:textId="77777777" w:rsidR="006077FF" w:rsidRPr="00317CED" w:rsidRDefault="006077FF" w:rsidP="006077FF">
            <w:pPr>
              <w:rPr>
                <w:lang w:eastAsia="ko-KR"/>
              </w:rPr>
            </w:pPr>
          </w:p>
        </w:tc>
        <w:tc>
          <w:tcPr>
            <w:tcW w:w="4252" w:type="dxa"/>
          </w:tcPr>
          <w:p w14:paraId="5133A12B" w14:textId="77777777" w:rsidR="006077FF" w:rsidRPr="00317CED" w:rsidRDefault="006077FF" w:rsidP="006077FF">
            <w:pPr>
              <w:rPr>
                <w:lang w:eastAsia="ko-KR"/>
              </w:rPr>
            </w:pPr>
          </w:p>
        </w:tc>
      </w:tr>
      <w:tr w:rsidR="006077FF" w14:paraId="617E85BD" w14:textId="77777777" w:rsidTr="006077FF">
        <w:tc>
          <w:tcPr>
            <w:tcW w:w="4252" w:type="dxa"/>
          </w:tcPr>
          <w:p w14:paraId="4E6C743C" w14:textId="60DBCDA1" w:rsidR="006077FF" w:rsidRPr="00317CED" w:rsidRDefault="006077FF" w:rsidP="006077FF">
            <w:r w:rsidRPr="00317CED">
              <w:t>After careful evaluation of various omnichannel platforms, S</w:t>
            </w:r>
            <w:r w:rsidR="002A3F94">
              <w:t>ENTBE</w:t>
            </w:r>
            <w:r w:rsidRPr="00317CED">
              <w:t xml:space="preserve"> narrowed it down to two choices: Zendesk and Freshdesk. Speaking about how they made the final decision, Jescia explains, </w:t>
            </w:r>
            <w:r w:rsidRPr="00317CED">
              <w:rPr>
                <w:i/>
              </w:rPr>
              <w:t>“We had a 2-week trial period with Zendesk but realized that it just didn’t fit our requirements. Our biggest issue with Zendesk was that incoming emails that were not verified were automatically stored in a bulk folder. Our agents had to then manually sort through each of these emails and verify them. This ended up costing us a lot of time.”</w:t>
            </w:r>
            <w:r w:rsidRPr="00317CED">
              <w:t xml:space="preserve"> By contrast, Freshdesk categorized unverified emails too, so the agents could skip that step completely. This coupled with the intuitive user interface made Freshdesk Omnichannel the obvious choice to streamline S</w:t>
            </w:r>
            <w:r w:rsidR="002A3F94">
              <w:t>ENTBE</w:t>
            </w:r>
            <w:r w:rsidRPr="00317CED">
              <w:t>’s customer support journey.</w:t>
            </w:r>
          </w:p>
        </w:tc>
        <w:tc>
          <w:tcPr>
            <w:tcW w:w="4252" w:type="dxa"/>
          </w:tcPr>
          <w:p w14:paraId="2A98948A" w14:textId="6D94E011" w:rsidR="008A4DE5" w:rsidRDefault="006077FF" w:rsidP="006077FF">
            <w:pPr>
              <w:rPr>
                <w:rFonts w:ascii="Malgun Gothic" w:eastAsia="Malgun Gothic" w:hAnsi="Malgun Gothic" w:cs="Malgun Gothic"/>
                <w:lang w:val="ko" w:eastAsia="ko-KR"/>
              </w:rPr>
            </w:pPr>
            <w:r w:rsidRPr="00317CED">
              <w:rPr>
                <w:rFonts w:ascii="Malgun Gothic" w:eastAsia="Malgun Gothic" w:hAnsi="Malgun Gothic" w:cs="Malgun Gothic"/>
                <w:lang w:val="ko" w:eastAsia="ko-KR"/>
              </w:rPr>
              <w:t>센트비는 철저한 리서치를 통해 다양한 옴니채널 플랫폼을 살펴본 뒤 최종적으로 Zendesk와 Freshdesk로 선택의 범위를 좁혔습니다</w:t>
            </w:r>
            <w:r w:rsidRPr="00DE2EDE">
              <w:rPr>
                <w:rFonts w:ascii="Malgun Gothic" w:eastAsia="Malgun Gothic" w:hAnsi="Malgun Gothic" w:cs="Malgun Gothic"/>
                <w:lang w:val="ko" w:eastAsia="ko-KR"/>
              </w:rPr>
              <w:t>. 최종 결정을 내</w:t>
            </w:r>
            <w:r w:rsidR="00AA4D1A" w:rsidRPr="00DE2EDE">
              <w:rPr>
                <w:rFonts w:ascii="Malgun Gothic" w:eastAsia="Malgun Gothic" w:hAnsi="Malgun Gothic" w:cs="Malgun Gothic" w:hint="eastAsia"/>
                <w:lang w:val="ko" w:eastAsia="ko-KR"/>
              </w:rPr>
              <w:t>리기까지의 과정을</w:t>
            </w:r>
            <w:r w:rsidR="008A4DE5" w:rsidRPr="00DE2EDE">
              <w:rPr>
                <w:rFonts w:ascii="Malgun Gothic" w:eastAsia="Malgun Gothic" w:hAnsi="Malgun Gothic" w:cs="Malgun Gothic" w:hint="eastAsia"/>
                <w:lang w:val="ko" w:eastAsia="ko-KR"/>
              </w:rPr>
              <w:t xml:space="preserve"> </w:t>
            </w:r>
            <w:r w:rsidRPr="00DE2EDE">
              <w:rPr>
                <w:rFonts w:ascii="Malgun Gothic" w:eastAsia="Malgun Gothic" w:hAnsi="Malgun Gothic" w:cs="Malgun Gothic"/>
                <w:lang w:val="ko" w:eastAsia="ko-KR"/>
              </w:rPr>
              <w:t>Jescia씨는 다음과 같이 설명</w:t>
            </w:r>
            <w:r w:rsidR="008A4DE5" w:rsidRPr="00DE2EDE">
              <w:rPr>
                <w:rFonts w:ascii="Malgun Gothic" w:eastAsia="Malgun Gothic" w:hAnsi="Malgun Gothic" w:cs="Malgun Gothic" w:hint="eastAsia"/>
                <w:lang w:val="ko" w:eastAsia="ko-KR"/>
              </w:rPr>
              <w:t>하였습니다</w:t>
            </w:r>
            <w:r w:rsidRPr="00DE2EDE">
              <w:rPr>
                <w:rFonts w:ascii="Malgun Gothic" w:eastAsia="Malgun Gothic" w:hAnsi="Malgun Gothic" w:cs="Malgun Gothic"/>
                <w:lang w:val="ko" w:eastAsia="ko-KR"/>
              </w:rPr>
              <w:t>.</w:t>
            </w:r>
            <w:r w:rsidRPr="00317CED">
              <w:rPr>
                <w:rFonts w:ascii="Malgun Gothic" w:eastAsia="Malgun Gothic" w:hAnsi="Malgun Gothic" w:cs="Malgun Gothic"/>
                <w:lang w:val="ko" w:eastAsia="ko-KR"/>
              </w:rPr>
              <w:t xml:space="preserve"> </w:t>
            </w:r>
          </w:p>
          <w:p w14:paraId="716F38AA" w14:textId="77777777" w:rsidR="008A4DE5" w:rsidRDefault="008A4DE5" w:rsidP="006077FF">
            <w:pPr>
              <w:rPr>
                <w:rFonts w:ascii="Malgun Gothic" w:eastAsia="Malgun Gothic" w:hAnsi="Malgun Gothic" w:cs="Malgun Gothic"/>
                <w:lang w:val="ko" w:eastAsia="ko"/>
              </w:rPr>
            </w:pPr>
          </w:p>
          <w:p w14:paraId="31B4005C" w14:textId="3D61DF7D" w:rsidR="006077FF" w:rsidRPr="00317CED" w:rsidRDefault="006077FF" w:rsidP="006077FF">
            <w:pPr>
              <w:rPr>
                <w:lang w:eastAsia="ko-KR"/>
              </w:rPr>
            </w:pPr>
            <w:r w:rsidRPr="00317CED">
              <w:rPr>
                <w:rFonts w:ascii="Malgun Gothic" w:eastAsia="Malgun Gothic" w:hAnsi="Malgun Gothic" w:cs="Malgun Gothic"/>
                <w:i/>
                <w:lang w:val="ko" w:eastAsia="ko-KR"/>
              </w:rPr>
              <w:t>"</w:t>
            </w:r>
            <w:ins w:id="334" w:author="유한여울" w:date="2021-06-23T19:16:00Z">
              <w:r w:rsidR="00B8661F">
                <w:rPr>
                  <w:lang w:eastAsia="ko-KR"/>
                </w:rPr>
                <w:t>2</w:t>
              </w:r>
              <w:r w:rsidR="00B8661F">
                <w:rPr>
                  <w:rFonts w:hint="eastAsia"/>
                  <w:lang w:eastAsia="ko-KR"/>
                </w:rPr>
                <w:t>주</w:t>
              </w:r>
              <w:r w:rsidR="00B8661F">
                <w:rPr>
                  <w:rFonts w:hint="eastAsia"/>
                  <w:lang w:eastAsia="ko-KR"/>
                </w:rPr>
                <w:t xml:space="preserve"> </w:t>
              </w:r>
              <w:r w:rsidR="00B8661F">
                <w:rPr>
                  <w:rFonts w:hint="eastAsia"/>
                  <w:lang w:eastAsia="ko-KR"/>
                </w:rPr>
                <w:t>동안</w:t>
              </w:r>
              <w:r w:rsidR="00B8661F">
                <w:rPr>
                  <w:rFonts w:hint="eastAsia"/>
                  <w:lang w:eastAsia="ko-KR"/>
                </w:rPr>
                <w:t xml:space="preserve"> </w:t>
              </w:r>
              <w:r w:rsidR="00B8661F">
                <w:rPr>
                  <w:lang w:eastAsia="ko-KR"/>
                </w:rPr>
                <w:t xml:space="preserve">Zendesk </w:t>
              </w:r>
              <w:r w:rsidR="00B8661F">
                <w:rPr>
                  <w:rFonts w:hint="eastAsia"/>
                  <w:lang w:eastAsia="ko-KR"/>
                </w:rPr>
                <w:t>평가판을</w:t>
              </w:r>
              <w:r w:rsidR="00B8661F">
                <w:rPr>
                  <w:rFonts w:hint="eastAsia"/>
                  <w:lang w:eastAsia="ko-KR"/>
                </w:rPr>
                <w:t xml:space="preserve"> </w:t>
              </w:r>
              <w:r w:rsidR="00B8661F">
                <w:rPr>
                  <w:rFonts w:hint="eastAsia"/>
                  <w:lang w:eastAsia="ko-KR"/>
                </w:rPr>
                <w:t>사용</w:t>
              </w:r>
              <w:r w:rsidR="00B8661F">
                <w:rPr>
                  <w:rFonts w:hint="eastAsia"/>
                  <w:lang w:eastAsia="ko-KR"/>
                </w:rPr>
                <w:t xml:space="preserve"> </w:t>
              </w:r>
              <w:r w:rsidR="00B8661F">
                <w:rPr>
                  <w:rFonts w:hint="eastAsia"/>
                  <w:lang w:eastAsia="ko-KR"/>
                </w:rPr>
                <w:t>해</w:t>
              </w:r>
              <w:r w:rsidR="00B8661F">
                <w:rPr>
                  <w:rFonts w:hint="eastAsia"/>
                  <w:lang w:eastAsia="ko-KR"/>
                </w:rPr>
                <w:t xml:space="preserve"> </w:t>
              </w:r>
              <w:r w:rsidR="00B8661F">
                <w:rPr>
                  <w:rFonts w:hint="eastAsia"/>
                  <w:lang w:eastAsia="ko-KR"/>
                </w:rPr>
                <w:t>보니</w:t>
              </w:r>
              <w:r w:rsidR="00B8661F">
                <w:rPr>
                  <w:rFonts w:hint="eastAsia"/>
                  <w:lang w:eastAsia="ko-KR"/>
                </w:rPr>
                <w:t>,</w:t>
              </w:r>
              <w:r w:rsidR="00B8661F">
                <w:rPr>
                  <w:lang w:eastAsia="ko-KR"/>
                </w:rPr>
                <w:t xml:space="preserve"> </w:t>
              </w:r>
              <w:r w:rsidR="00B8661F">
                <w:rPr>
                  <w:rFonts w:hint="eastAsia"/>
                  <w:lang w:eastAsia="ko-KR"/>
                </w:rPr>
                <w:t>해당</w:t>
              </w:r>
              <w:r w:rsidR="00B8661F">
                <w:rPr>
                  <w:rFonts w:hint="eastAsia"/>
                  <w:lang w:eastAsia="ko-KR"/>
                </w:rPr>
                <w:t xml:space="preserve"> </w:t>
              </w:r>
              <w:r w:rsidR="00B8661F">
                <w:rPr>
                  <w:rFonts w:hint="eastAsia"/>
                  <w:lang w:eastAsia="ko-KR"/>
                </w:rPr>
                <w:t>제품은</w:t>
              </w:r>
              <w:r w:rsidR="00B8661F">
                <w:rPr>
                  <w:rFonts w:hint="eastAsia"/>
                  <w:lang w:eastAsia="ko-KR"/>
                </w:rPr>
                <w:t xml:space="preserve"> </w:t>
              </w:r>
              <w:r w:rsidR="00B8661F">
                <w:rPr>
                  <w:rFonts w:hint="eastAsia"/>
                  <w:lang w:eastAsia="ko-KR"/>
                </w:rPr>
                <w:t>자사의</w:t>
              </w:r>
              <w:r w:rsidR="00B8661F">
                <w:rPr>
                  <w:rFonts w:hint="eastAsia"/>
                  <w:lang w:eastAsia="ko-KR"/>
                </w:rPr>
                <w:t xml:space="preserve"> </w:t>
              </w:r>
              <w:r w:rsidR="00B8661F">
                <w:rPr>
                  <w:rFonts w:hint="eastAsia"/>
                  <w:lang w:eastAsia="ko-KR"/>
                </w:rPr>
                <w:t>상황과</w:t>
              </w:r>
              <w:r w:rsidR="00B8661F">
                <w:rPr>
                  <w:rFonts w:hint="eastAsia"/>
                  <w:lang w:eastAsia="ko-KR"/>
                </w:rPr>
                <w:t xml:space="preserve"> </w:t>
              </w:r>
              <w:r w:rsidR="00B8661F">
                <w:rPr>
                  <w:rFonts w:hint="eastAsia"/>
                  <w:lang w:eastAsia="ko-KR"/>
                </w:rPr>
                <w:t>적합하지</w:t>
              </w:r>
              <w:r w:rsidR="00B8661F">
                <w:rPr>
                  <w:rFonts w:hint="eastAsia"/>
                  <w:lang w:eastAsia="ko-KR"/>
                </w:rPr>
                <w:t xml:space="preserve"> </w:t>
              </w:r>
              <w:r w:rsidR="00B8661F" w:rsidRPr="00B8661F">
                <w:rPr>
                  <w:rFonts w:hint="eastAsia"/>
                  <w:lang w:eastAsia="ko-KR"/>
                </w:rPr>
                <w:t>않았습니다</w:t>
              </w:r>
              <w:r w:rsidR="00B8661F" w:rsidRPr="00B8661F">
                <w:rPr>
                  <w:lang w:eastAsia="ko-KR"/>
                </w:rPr>
                <w:t xml:space="preserve">. </w:t>
              </w:r>
            </w:ins>
            <w:del w:id="335" w:author="유한여울" w:date="2021-06-23T19:16:00Z">
              <w:r w:rsidRPr="00B8661F" w:rsidDel="00B8661F">
                <w:rPr>
                  <w:rFonts w:ascii="Malgun Gothic" w:eastAsia="Malgun Gothic" w:hAnsi="Malgun Gothic" w:cs="Malgun Gothic"/>
                  <w:i/>
                  <w:lang w:val="ko" w:eastAsia="ko-KR"/>
                </w:rPr>
                <w:delText xml:space="preserve">2주 동안 Zendesk 평가판을 사용해보니 해당 제품은 회사의 요구 사항에 부응하지 못한다는 사실을 확인할 수 있었습니다. </w:delText>
              </w:r>
            </w:del>
            <w:r w:rsidRPr="00B8661F">
              <w:rPr>
                <w:rFonts w:ascii="Malgun Gothic" w:eastAsia="Malgun Gothic" w:hAnsi="Malgun Gothic" w:cs="Malgun Gothic"/>
                <w:i/>
                <w:lang w:val="ko" w:eastAsia="ko-KR"/>
              </w:rPr>
              <w:t xml:space="preserve">Zendesk의 가장 큰 문제점은 확인되지 않은 이메일이 자동으로 대량 폴더에 저장되는 것이었습니다. </w:t>
            </w:r>
            <w:r w:rsidRPr="00B8661F">
              <w:rPr>
                <w:rFonts w:ascii="Malgun Gothic" w:eastAsia="Malgun Gothic" w:hAnsi="Malgun Gothic" w:cs="Malgun Gothic"/>
                <w:i/>
                <w:color w:val="000000" w:themeColor="text1"/>
                <w:lang w:val="ko" w:eastAsia="ko-KR"/>
                <w:rPrChange w:id="336" w:author="유한여울" w:date="2021-06-23T19:25:00Z">
                  <w:rPr>
                    <w:rFonts w:ascii="Malgun Gothic" w:eastAsia="Malgun Gothic" w:hAnsi="Malgun Gothic" w:cs="Malgun Gothic"/>
                    <w:i/>
                    <w:highlight w:val="yellow"/>
                    <w:lang w:val="ko" w:eastAsia="ko-KR"/>
                  </w:rPr>
                </w:rPrChange>
              </w:rPr>
              <w:t>따라서</w:t>
            </w:r>
            <w:ins w:id="337" w:author="유한여울" w:date="2021-06-23T19:25:00Z">
              <w:r w:rsidR="00B8661F" w:rsidRPr="00B8661F">
                <w:rPr>
                  <w:rFonts w:ascii="Malgun Gothic" w:eastAsia="Malgun Gothic" w:hAnsi="Malgun Gothic" w:cs="Malgun Gothic"/>
                  <w:i/>
                  <w:color w:val="000000" w:themeColor="text1"/>
                  <w:lang w:val="ko" w:eastAsia="ko-KR"/>
                  <w:rPrChange w:id="338" w:author="유한여울" w:date="2021-06-23T19:25:00Z">
                    <w:rPr>
                      <w:rFonts w:ascii="Malgun Gothic" w:eastAsia="Malgun Gothic" w:hAnsi="Malgun Gothic" w:cs="Malgun Gothic"/>
                      <w:i/>
                      <w:color w:val="FF0000"/>
                      <w:lang w:val="ko" w:eastAsia="ko-KR"/>
                    </w:rPr>
                  </w:rPrChange>
                </w:rPr>
                <w:t xml:space="preserve"> </w:t>
              </w:r>
              <w:r w:rsidR="00B8661F" w:rsidRPr="00B8661F">
                <w:rPr>
                  <w:rFonts w:ascii="Malgun Gothic" w:eastAsia="Malgun Gothic" w:hAnsi="Malgun Gothic" w:cs="Malgun Gothic" w:hint="eastAsia"/>
                  <w:i/>
                  <w:color w:val="000000" w:themeColor="text1"/>
                  <w:lang w:val="ko" w:eastAsia="ko-KR"/>
                  <w:rPrChange w:id="339" w:author="유한여울" w:date="2021-06-23T19:25:00Z">
                    <w:rPr>
                      <w:rFonts w:ascii="Malgun Gothic" w:eastAsia="Malgun Gothic" w:hAnsi="Malgun Gothic" w:cs="Malgun Gothic" w:hint="eastAsia"/>
                      <w:i/>
                      <w:color w:val="FF0000"/>
                      <w:lang w:val="ko" w:eastAsia="ko-KR"/>
                    </w:rPr>
                  </w:rPrChange>
                </w:rPr>
                <w:t>센트비</w:t>
              </w:r>
            </w:ins>
            <w:del w:id="340" w:author="유한여울" w:date="2021-06-23T19:25:00Z">
              <w:r w:rsidRPr="00B8661F" w:rsidDel="00B8661F">
                <w:rPr>
                  <w:rFonts w:ascii="Malgun Gothic" w:eastAsia="Malgun Gothic" w:hAnsi="Malgun Gothic" w:cs="Malgun Gothic"/>
                  <w:i/>
                  <w:color w:val="000000" w:themeColor="text1"/>
                  <w:lang w:val="ko" w:eastAsia="ko-KR"/>
                  <w:rPrChange w:id="341" w:author="유한여울" w:date="2021-06-23T19:25:00Z">
                    <w:rPr>
                      <w:rFonts w:ascii="Malgun Gothic" w:eastAsia="Malgun Gothic" w:hAnsi="Malgun Gothic" w:cs="Malgun Gothic"/>
                      <w:i/>
                      <w:highlight w:val="yellow"/>
                      <w:lang w:val="ko" w:eastAsia="ko-KR"/>
                    </w:rPr>
                  </w:rPrChange>
                </w:rPr>
                <w:delText xml:space="preserve"> </w:delText>
              </w:r>
              <w:r w:rsidR="003E0B3A" w:rsidRPr="00B8661F" w:rsidDel="00B8661F">
                <w:rPr>
                  <w:rFonts w:ascii="Malgun Gothic" w:eastAsia="Malgun Gothic" w:hAnsi="Malgun Gothic" w:cs="Malgun Gothic" w:hint="eastAsia"/>
                  <w:i/>
                  <w:color w:val="000000" w:themeColor="text1"/>
                  <w:lang w:val="ko" w:eastAsia="ko-KR"/>
                  <w:rPrChange w:id="342" w:author="유한여울" w:date="2021-06-23T19:25:00Z">
                    <w:rPr>
                      <w:rFonts w:ascii="Malgun Gothic" w:eastAsia="Malgun Gothic" w:hAnsi="Malgun Gothic" w:cs="Malgun Gothic" w:hint="eastAsia"/>
                      <w:i/>
                      <w:color w:val="FF0000"/>
                      <w:highlight w:val="yellow"/>
                      <w:lang w:val="ko" w:eastAsia="ko-KR"/>
                    </w:rPr>
                  </w:rPrChange>
                </w:rPr>
                <w:delText>저희</w:delText>
              </w:r>
            </w:del>
            <w:r w:rsidR="003E0B3A" w:rsidRPr="00B8661F">
              <w:rPr>
                <w:rFonts w:ascii="Malgun Gothic" w:eastAsia="Malgun Gothic" w:hAnsi="Malgun Gothic" w:cs="Malgun Gothic"/>
                <w:i/>
                <w:color w:val="000000" w:themeColor="text1"/>
                <w:lang w:val="ko" w:eastAsia="ko-KR"/>
                <w:rPrChange w:id="343" w:author="유한여울" w:date="2021-06-23T19:25:00Z">
                  <w:rPr>
                    <w:rFonts w:ascii="Malgun Gothic" w:eastAsia="Malgun Gothic" w:hAnsi="Malgun Gothic" w:cs="Malgun Gothic"/>
                    <w:i/>
                    <w:color w:val="FF0000"/>
                    <w:highlight w:val="yellow"/>
                    <w:lang w:val="ko" w:eastAsia="ko-KR"/>
                  </w:rPr>
                </w:rPrChange>
              </w:rPr>
              <w:t xml:space="preserve"> 직원이 </w:t>
            </w:r>
            <w:r w:rsidRPr="00B8661F">
              <w:rPr>
                <w:rFonts w:ascii="Malgun Gothic" w:eastAsia="Malgun Gothic" w:hAnsi="Malgun Gothic" w:cs="Malgun Gothic"/>
                <w:i/>
                <w:lang w:val="ko" w:eastAsia="ko-KR"/>
                <w:rPrChange w:id="344" w:author="유한여울" w:date="2021-06-23T19:17:00Z">
                  <w:rPr>
                    <w:rFonts w:ascii="Malgun Gothic" w:eastAsia="Malgun Gothic" w:hAnsi="Malgun Gothic" w:cs="Malgun Gothic"/>
                    <w:i/>
                    <w:highlight w:val="yellow"/>
                    <w:lang w:val="ko" w:eastAsia="ko-KR"/>
                  </w:rPr>
                </w:rPrChange>
              </w:rPr>
              <w:t>직접 이메일을 일일이 수동으로 확인하여 분류할 수 밖에 없었</w:t>
            </w:r>
            <w:r w:rsidR="00986869" w:rsidRPr="00B8661F">
              <w:rPr>
                <w:rFonts w:ascii="Malgun Gothic" w:eastAsia="Malgun Gothic" w:hAnsi="Malgun Gothic" w:cs="Malgun Gothic" w:hint="eastAsia"/>
                <w:i/>
                <w:lang w:val="ko" w:eastAsia="ko-KR"/>
                <w:rPrChange w:id="345" w:author="유한여울" w:date="2021-06-23T19:17:00Z">
                  <w:rPr>
                    <w:rFonts w:ascii="Malgun Gothic" w:eastAsia="Malgun Gothic" w:hAnsi="Malgun Gothic" w:cs="Malgun Gothic" w:hint="eastAsia"/>
                    <w:i/>
                    <w:highlight w:val="yellow"/>
                    <w:lang w:val="ko" w:eastAsia="ko-KR"/>
                  </w:rPr>
                </w:rPrChange>
              </w:rPr>
              <w:t>기</w:t>
            </w:r>
            <w:r w:rsidR="00986869" w:rsidRPr="00B8661F">
              <w:rPr>
                <w:rFonts w:ascii="Malgun Gothic" w:eastAsia="Malgun Gothic" w:hAnsi="Malgun Gothic" w:cs="Malgun Gothic"/>
                <w:i/>
                <w:lang w:val="ko" w:eastAsia="ko-KR"/>
                <w:rPrChange w:id="346" w:author="유한여울" w:date="2021-06-23T19:17:00Z">
                  <w:rPr>
                    <w:rFonts w:ascii="Malgun Gothic" w:eastAsia="Malgun Gothic" w:hAnsi="Malgun Gothic" w:cs="Malgun Gothic"/>
                    <w:i/>
                    <w:highlight w:val="yellow"/>
                    <w:lang w:val="ko" w:eastAsia="ko-KR"/>
                  </w:rPr>
                </w:rPrChange>
              </w:rPr>
              <w:t xml:space="preserve"> </w:t>
            </w:r>
            <w:r w:rsidR="00986869" w:rsidRPr="00B8661F">
              <w:rPr>
                <w:rFonts w:ascii="Malgun Gothic" w:eastAsia="Malgun Gothic" w:hAnsi="Malgun Gothic" w:cs="Malgun Gothic" w:hint="eastAsia"/>
                <w:i/>
                <w:lang w:val="ko" w:eastAsia="ko"/>
                <w:rPrChange w:id="347" w:author="유한여울" w:date="2021-06-23T19:17:00Z">
                  <w:rPr>
                    <w:rFonts w:ascii="Malgun Gothic" w:eastAsia="Malgun Gothic" w:hAnsi="Malgun Gothic" w:cs="Malgun Gothic" w:hint="eastAsia"/>
                    <w:i/>
                    <w:highlight w:val="yellow"/>
                    <w:lang w:val="ko" w:eastAsia="ko"/>
                  </w:rPr>
                </w:rPrChange>
              </w:rPr>
              <w:t>때문에</w:t>
            </w:r>
            <w:r w:rsidR="00986869" w:rsidRPr="00B8661F">
              <w:rPr>
                <w:rFonts w:ascii="Malgun Gothic" w:eastAsia="Malgun Gothic" w:hAnsi="Malgun Gothic" w:cs="Malgun Gothic"/>
                <w:i/>
                <w:lang w:val="ko" w:eastAsia="ko-KR"/>
                <w:rPrChange w:id="348" w:author="유한여울" w:date="2021-06-23T19:17:00Z">
                  <w:rPr>
                    <w:rFonts w:ascii="Malgun Gothic" w:eastAsia="Malgun Gothic" w:hAnsi="Malgun Gothic" w:cs="Malgun Gothic"/>
                    <w:i/>
                    <w:highlight w:val="yellow"/>
                    <w:lang w:val="ko" w:eastAsia="ko-KR"/>
                  </w:rPr>
                </w:rPrChange>
              </w:rPr>
              <w:t xml:space="preserve"> </w:t>
            </w:r>
            <w:r w:rsidR="00986869" w:rsidRPr="00B8661F">
              <w:rPr>
                <w:rFonts w:ascii="Malgun Gothic" w:eastAsia="Malgun Gothic" w:hAnsi="Malgun Gothic" w:cs="Malgun Gothic" w:hint="eastAsia"/>
                <w:i/>
                <w:lang w:val="ko" w:eastAsia="ko-KR"/>
                <w:rPrChange w:id="349" w:author="유한여울" w:date="2021-06-23T19:17:00Z">
                  <w:rPr>
                    <w:rFonts w:ascii="Malgun Gothic" w:eastAsia="Malgun Gothic" w:hAnsi="Malgun Gothic" w:cs="Malgun Gothic" w:hint="eastAsia"/>
                    <w:i/>
                    <w:highlight w:val="yellow"/>
                    <w:lang w:val="ko" w:eastAsia="ko-KR"/>
                  </w:rPr>
                </w:rPrChange>
              </w:rPr>
              <w:t>오랜</w:t>
            </w:r>
            <w:r w:rsidR="00986869" w:rsidRPr="00B8661F">
              <w:rPr>
                <w:rFonts w:ascii="Malgun Gothic" w:eastAsia="Malgun Gothic" w:hAnsi="Malgun Gothic" w:cs="Malgun Gothic"/>
                <w:i/>
                <w:lang w:val="ko" w:eastAsia="ko-KR"/>
                <w:rPrChange w:id="350" w:author="유한여울" w:date="2021-06-23T19:17:00Z">
                  <w:rPr>
                    <w:rFonts w:ascii="Malgun Gothic" w:eastAsia="Malgun Gothic" w:hAnsi="Malgun Gothic" w:cs="Malgun Gothic"/>
                    <w:i/>
                    <w:highlight w:val="yellow"/>
                    <w:lang w:val="ko" w:eastAsia="ko-KR"/>
                  </w:rPr>
                </w:rPrChange>
              </w:rPr>
              <w:t xml:space="preserve"> </w:t>
            </w:r>
            <w:r w:rsidR="00986869" w:rsidRPr="00B8661F">
              <w:rPr>
                <w:rFonts w:ascii="Malgun Gothic" w:eastAsia="Malgun Gothic" w:hAnsi="Malgun Gothic" w:cs="Malgun Gothic" w:hint="eastAsia"/>
                <w:i/>
                <w:lang w:val="ko" w:eastAsia="ko-KR"/>
                <w:rPrChange w:id="351" w:author="유한여울" w:date="2021-06-23T19:17:00Z">
                  <w:rPr>
                    <w:rFonts w:ascii="Malgun Gothic" w:eastAsia="Malgun Gothic" w:hAnsi="Malgun Gothic" w:cs="Malgun Gothic" w:hint="eastAsia"/>
                    <w:i/>
                    <w:highlight w:val="yellow"/>
                    <w:lang w:val="ko" w:eastAsia="ko-KR"/>
                  </w:rPr>
                </w:rPrChange>
              </w:rPr>
              <w:t>시간이</w:t>
            </w:r>
            <w:r w:rsidR="00986869" w:rsidRPr="00B8661F">
              <w:rPr>
                <w:rFonts w:ascii="Malgun Gothic" w:eastAsia="Malgun Gothic" w:hAnsi="Malgun Gothic" w:cs="Malgun Gothic"/>
                <w:i/>
                <w:lang w:val="ko" w:eastAsia="ko-KR"/>
                <w:rPrChange w:id="352" w:author="유한여울" w:date="2021-06-23T19:17:00Z">
                  <w:rPr>
                    <w:rFonts w:ascii="Malgun Gothic" w:eastAsia="Malgun Gothic" w:hAnsi="Malgun Gothic" w:cs="Malgun Gothic"/>
                    <w:i/>
                    <w:highlight w:val="yellow"/>
                    <w:lang w:val="ko" w:eastAsia="ko-KR"/>
                  </w:rPr>
                </w:rPrChange>
              </w:rPr>
              <w:t xml:space="preserve"> </w:t>
            </w:r>
            <w:r w:rsidR="00986869" w:rsidRPr="00B8661F">
              <w:rPr>
                <w:rFonts w:ascii="Malgun Gothic" w:eastAsia="Malgun Gothic" w:hAnsi="Malgun Gothic" w:cs="Malgun Gothic" w:hint="eastAsia"/>
                <w:i/>
                <w:lang w:val="ko" w:eastAsia="ko-KR"/>
                <w:rPrChange w:id="353" w:author="유한여울" w:date="2021-06-23T19:17:00Z">
                  <w:rPr>
                    <w:rFonts w:ascii="Malgun Gothic" w:eastAsia="Malgun Gothic" w:hAnsi="Malgun Gothic" w:cs="Malgun Gothic" w:hint="eastAsia"/>
                    <w:i/>
                    <w:highlight w:val="yellow"/>
                    <w:lang w:val="ko" w:eastAsia="ko-KR"/>
                  </w:rPr>
                </w:rPrChange>
              </w:rPr>
              <w:t>걸렸습니다</w:t>
            </w:r>
            <w:r w:rsidR="00986869" w:rsidRPr="00B8661F">
              <w:rPr>
                <w:rFonts w:ascii="Malgun Gothic" w:eastAsia="Malgun Gothic" w:hAnsi="Malgun Gothic" w:cs="Malgun Gothic"/>
                <w:i/>
                <w:lang w:val="ko" w:eastAsia="ko-KR"/>
                <w:rPrChange w:id="354" w:author="유한여울" w:date="2021-06-23T19:17:00Z">
                  <w:rPr>
                    <w:rFonts w:ascii="Malgun Gothic" w:eastAsia="Malgun Gothic" w:hAnsi="Malgun Gothic" w:cs="Malgun Gothic"/>
                    <w:i/>
                    <w:highlight w:val="yellow"/>
                    <w:lang w:val="ko" w:eastAsia="ko-KR"/>
                  </w:rPr>
                </w:rPrChange>
              </w:rPr>
              <w:t>.</w:t>
            </w:r>
            <w:r w:rsidRPr="00B8661F">
              <w:rPr>
                <w:rFonts w:ascii="Malgun Gothic" w:eastAsia="Malgun Gothic" w:hAnsi="Malgun Gothic" w:cs="Malgun Gothic"/>
                <w:i/>
                <w:lang w:val="ko" w:eastAsia="ko-KR"/>
              </w:rPr>
              <w:t>"</w:t>
            </w:r>
            <w:r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lang w:val="ko" w:eastAsia="ko-KR"/>
              </w:rPr>
              <w:t xml:space="preserve"> </w:t>
            </w:r>
            <w:r w:rsidRPr="00B8661F">
              <w:rPr>
                <w:rFonts w:ascii="Malgun Gothic" w:eastAsia="Malgun Gothic" w:hAnsi="Malgun Gothic" w:cs="Malgun Gothic"/>
                <w:lang w:val="ko" w:eastAsia="ko-KR"/>
              </w:rPr>
              <w:t>반면, Freshdesk 는 확인되지 않은 이메일을 자동으로 분류해주기 때문에</w:t>
            </w:r>
            <w:ins w:id="355" w:author="유한여울" w:date="2021-06-23T19:16:00Z">
              <w:r w:rsidR="00B8661F" w:rsidRPr="00B8661F">
                <w:rPr>
                  <w:rFonts w:ascii="Malgun Gothic" w:eastAsia="Malgun Gothic" w:hAnsi="Malgun Gothic" w:cs="Malgun Gothic"/>
                  <w:lang w:val="ko" w:eastAsia="ko-KR"/>
                </w:rPr>
                <w:t xml:space="preserve"> </w:t>
              </w:r>
            </w:ins>
            <w:del w:id="356" w:author="유한여울" w:date="2021-06-23T19:16:00Z">
              <w:r w:rsidRPr="00B8661F" w:rsidDel="00B8661F">
                <w:rPr>
                  <w:rFonts w:ascii="Malgun Gothic" w:eastAsia="Malgun Gothic" w:hAnsi="Malgun Gothic" w:cs="Malgun Gothic"/>
                  <w:lang w:val="ko" w:eastAsia="ko-KR"/>
                </w:rPr>
                <w:delText xml:space="preserve"> 에이전트</w:delText>
              </w:r>
              <w:r w:rsidR="008A4DE5" w:rsidRPr="00B8661F" w:rsidDel="00B8661F">
                <w:rPr>
                  <w:rFonts w:ascii="Malgun Gothic" w:eastAsia="Malgun Gothic" w:hAnsi="Malgun Gothic" w:cs="Malgun Gothic" w:hint="eastAsia"/>
                  <w:lang w:val="ko" w:eastAsia="ko-KR"/>
                </w:rPr>
                <w:delText>가</w:delText>
              </w:r>
            </w:del>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수동으로</w:t>
            </w:r>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확인</w:t>
            </w:r>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작업을</w:t>
            </w:r>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할</w:t>
            </w:r>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필요가</w:t>
            </w:r>
            <w:r w:rsidR="008A4DE5" w:rsidRPr="00B8661F">
              <w:rPr>
                <w:rFonts w:ascii="Malgun Gothic" w:eastAsia="Malgun Gothic" w:hAnsi="Malgun Gothic" w:cs="Malgun Gothic"/>
                <w:lang w:val="ko" w:eastAsia="ko-KR"/>
              </w:rPr>
              <w:t xml:space="preserve"> </w:t>
            </w:r>
            <w:r w:rsidR="008A4DE5" w:rsidRPr="00B8661F">
              <w:rPr>
                <w:rFonts w:ascii="Malgun Gothic" w:eastAsia="Malgun Gothic" w:hAnsi="Malgun Gothic" w:cs="Malgun Gothic" w:hint="eastAsia"/>
                <w:lang w:val="ko" w:eastAsia="ko-KR"/>
              </w:rPr>
              <w:t>없습니다</w:t>
            </w:r>
            <w:r w:rsidR="008A4DE5" w:rsidRPr="00B8661F">
              <w:rPr>
                <w:rFonts w:ascii="Malgun Gothic" w:eastAsia="Malgun Gothic" w:hAnsi="Malgun Gothic" w:cs="Malgun Gothic"/>
                <w:lang w:val="ko" w:eastAsia="ko-KR"/>
              </w:rPr>
              <w:t xml:space="preserve">. </w:t>
            </w:r>
            <w:r w:rsidR="005E776C" w:rsidRPr="00B8661F">
              <w:rPr>
                <w:rFonts w:ascii="Malgun Gothic" w:eastAsia="Malgun Gothic" w:hAnsi="Malgun Gothic" w:cs="Malgun Gothic"/>
                <w:lang w:val="ko" w:eastAsia="ko-KR"/>
                <w:rPrChange w:id="357" w:author="유한여울" w:date="2021-06-23T19:17:00Z">
                  <w:rPr>
                    <w:rFonts w:ascii="Malgun Gothic" w:eastAsia="Malgun Gothic" w:hAnsi="Malgun Gothic" w:cs="Malgun Gothic"/>
                    <w:highlight w:val="yellow"/>
                    <w:lang w:val="ko" w:eastAsia="ko-KR"/>
                  </w:rPr>
                </w:rPrChange>
              </w:rPr>
              <w:t>Freshdesk Omnichannel</w:t>
            </w:r>
            <w:r w:rsidR="005E776C" w:rsidRPr="00B8661F">
              <w:rPr>
                <w:rFonts w:ascii="Malgun Gothic" w:eastAsia="Malgun Gothic" w:hAnsi="Malgun Gothic" w:cs="Malgun Gothic" w:hint="eastAsia"/>
                <w:lang w:val="ko" w:eastAsia="ko-KR"/>
                <w:rPrChange w:id="358" w:author="유한여울" w:date="2021-06-23T19:17:00Z">
                  <w:rPr>
                    <w:rFonts w:ascii="Malgun Gothic" w:eastAsia="Malgun Gothic" w:hAnsi="Malgun Gothic" w:cs="Malgun Gothic" w:hint="eastAsia"/>
                    <w:highlight w:val="yellow"/>
                    <w:lang w:val="ko" w:eastAsia="ko-KR"/>
                  </w:rPr>
                </w:rPrChange>
              </w:rPr>
              <w:t>이</w:t>
            </w:r>
            <w:r w:rsidR="005E776C" w:rsidRPr="00B8661F">
              <w:rPr>
                <w:rFonts w:ascii="Malgun Gothic" w:eastAsia="Malgun Gothic" w:hAnsi="Malgun Gothic" w:cs="Malgun Gothic"/>
                <w:lang w:val="ko" w:eastAsia="ko-KR"/>
                <w:rPrChange w:id="359" w:author="유한여울" w:date="2021-06-23T19:17:00Z">
                  <w:rPr>
                    <w:rFonts w:ascii="Malgun Gothic" w:eastAsia="Malgun Gothic" w:hAnsi="Malgun Gothic" w:cs="Malgun Gothic"/>
                    <w:highlight w:val="yellow"/>
                    <w:lang w:val="ko" w:eastAsia="ko-KR"/>
                  </w:rPr>
                </w:rPrChange>
              </w:rPr>
              <w:t xml:space="preserve"> 가진 </w:t>
            </w:r>
            <w:r w:rsidRPr="00B8661F">
              <w:rPr>
                <w:rFonts w:ascii="Malgun Gothic" w:eastAsia="Malgun Gothic" w:hAnsi="Malgun Gothic" w:cs="Malgun Gothic"/>
                <w:lang w:val="ko" w:eastAsia="ko-KR"/>
                <w:rPrChange w:id="360" w:author="유한여울" w:date="2021-06-23T19:17:00Z">
                  <w:rPr>
                    <w:rFonts w:ascii="Malgun Gothic" w:eastAsia="Malgun Gothic" w:hAnsi="Malgun Gothic" w:cs="Malgun Gothic"/>
                    <w:highlight w:val="yellow"/>
                    <w:lang w:val="ko" w:eastAsia="ko-KR"/>
                  </w:rPr>
                </w:rPrChange>
              </w:rPr>
              <w:t>이러한 편리함과 직관적인 사용자 인터페이스</w:t>
            </w:r>
            <w:ins w:id="361" w:author="유한여울" w:date="2021-06-23T19:17:00Z">
              <w:r w:rsidR="00B8661F" w:rsidRPr="00B8661F">
                <w:rPr>
                  <w:rFonts w:ascii="Malgun Gothic" w:eastAsia="Malgun Gothic" w:hAnsi="Malgun Gothic" w:cs="Malgun Gothic"/>
                  <w:lang w:val="ko" w:eastAsia="ko-KR"/>
                  <w:rPrChange w:id="362" w:author="유한여울" w:date="2021-06-23T19:17: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lang w:val="ko" w:eastAsia="ko-KR"/>
                  <w:rPrChange w:id="363" w:author="유한여울" w:date="2021-06-23T19:17:00Z">
                    <w:rPr>
                      <w:rFonts w:ascii="Malgun Gothic" w:eastAsia="Malgun Gothic" w:hAnsi="Malgun Gothic" w:cs="Malgun Gothic" w:hint="eastAsia"/>
                      <w:highlight w:val="yellow"/>
                      <w:lang w:val="ko" w:eastAsia="ko-KR"/>
                    </w:rPr>
                  </w:rPrChange>
                </w:rPr>
                <w:lastRenderedPageBreak/>
                <w:t>덕분에</w:t>
              </w:r>
            </w:ins>
            <w:del w:id="364" w:author="유한여울" w:date="2021-06-23T19:17:00Z">
              <w:r w:rsidR="005E776C" w:rsidRPr="00B8661F" w:rsidDel="00B8661F">
                <w:rPr>
                  <w:rFonts w:ascii="Malgun Gothic" w:eastAsia="Malgun Gothic" w:hAnsi="Malgun Gothic" w:cs="Malgun Gothic" w:hint="eastAsia"/>
                  <w:lang w:val="ko" w:eastAsia="ko-KR"/>
                  <w:rPrChange w:id="365" w:author="유한여울" w:date="2021-06-23T19:17:00Z">
                    <w:rPr>
                      <w:rFonts w:ascii="Malgun Gothic" w:eastAsia="Malgun Gothic" w:hAnsi="Malgun Gothic" w:cs="Malgun Gothic" w:hint="eastAsia"/>
                      <w:highlight w:val="yellow"/>
                      <w:lang w:val="ko" w:eastAsia="ko-KR"/>
                    </w:rPr>
                  </w:rPrChange>
                </w:rPr>
                <w:delText>는</w:delText>
              </w:r>
            </w:del>
            <w:r w:rsidR="005E776C" w:rsidRPr="00B8661F">
              <w:rPr>
                <w:rFonts w:ascii="Malgun Gothic" w:eastAsia="Malgun Gothic" w:hAnsi="Malgun Gothic" w:cs="Malgun Gothic"/>
                <w:lang w:val="ko" w:eastAsia="ko-KR"/>
                <w:rPrChange w:id="366" w:author="유한여울" w:date="2021-06-23T19:17:00Z">
                  <w:rPr>
                    <w:rFonts w:ascii="Malgun Gothic" w:eastAsia="Malgun Gothic" w:hAnsi="Malgun Gothic" w:cs="Malgun Gothic"/>
                    <w:highlight w:val="yellow"/>
                    <w:lang w:val="ko" w:eastAsia="ko-KR"/>
                  </w:rPr>
                </w:rPrChange>
              </w:rPr>
              <w:t xml:space="preserve"> </w:t>
            </w:r>
            <w:r w:rsidRPr="00B8661F">
              <w:rPr>
                <w:rFonts w:ascii="Malgun Gothic" w:eastAsia="Malgun Gothic" w:hAnsi="Malgun Gothic" w:cs="Malgun Gothic"/>
                <w:lang w:val="ko" w:eastAsia="ko-KR"/>
                <w:rPrChange w:id="367" w:author="유한여울" w:date="2021-06-23T19:17:00Z">
                  <w:rPr>
                    <w:rFonts w:ascii="Malgun Gothic" w:eastAsia="Malgun Gothic" w:hAnsi="Malgun Gothic" w:cs="Malgun Gothic"/>
                    <w:highlight w:val="yellow"/>
                    <w:lang w:val="ko" w:eastAsia="ko-KR"/>
                  </w:rPr>
                </w:rPrChange>
              </w:rPr>
              <w:t>센트비</w:t>
            </w:r>
            <w:ins w:id="368" w:author="유한여울" w:date="2021-06-23T19:17:00Z">
              <w:r w:rsidR="00B8661F" w:rsidRPr="00B8661F">
                <w:rPr>
                  <w:rFonts w:ascii="Malgun Gothic" w:eastAsia="Malgun Gothic" w:hAnsi="Malgun Gothic" w:cs="Malgun Gothic" w:hint="eastAsia"/>
                  <w:lang w:val="ko" w:eastAsia="ko-KR"/>
                  <w:rPrChange w:id="369" w:author="유한여울" w:date="2021-06-23T19:17:00Z">
                    <w:rPr>
                      <w:rFonts w:ascii="Malgun Gothic" w:eastAsia="Malgun Gothic" w:hAnsi="Malgun Gothic" w:cs="Malgun Gothic" w:hint="eastAsia"/>
                      <w:highlight w:val="yellow"/>
                      <w:lang w:val="ko" w:eastAsia="ko-KR"/>
                    </w:rPr>
                  </w:rPrChange>
                </w:rPr>
                <w:t>는</w:t>
              </w:r>
            </w:ins>
            <w:del w:id="370" w:author="유한여울" w:date="2021-06-23T19:17:00Z">
              <w:r w:rsidR="005E776C" w:rsidRPr="00B8661F" w:rsidDel="00B8661F">
                <w:rPr>
                  <w:rFonts w:ascii="Malgun Gothic" w:eastAsia="Malgun Gothic" w:hAnsi="Malgun Gothic" w:cs="Malgun Gothic" w:hint="eastAsia"/>
                  <w:lang w:val="ko" w:eastAsia="ko-KR"/>
                  <w:rPrChange w:id="371" w:author="유한여울" w:date="2021-06-23T19:17:00Z">
                    <w:rPr>
                      <w:rFonts w:ascii="Malgun Gothic" w:eastAsia="Malgun Gothic" w:hAnsi="Malgun Gothic" w:cs="Malgun Gothic" w:hint="eastAsia"/>
                      <w:highlight w:val="yellow"/>
                      <w:lang w:val="ko" w:eastAsia="ko-KR"/>
                    </w:rPr>
                  </w:rPrChange>
                </w:rPr>
                <w:delText>가</w:delText>
              </w:r>
            </w:del>
            <w:r w:rsidRPr="00B8661F">
              <w:rPr>
                <w:rFonts w:ascii="Malgun Gothic" w:eastAsia="Malgun Gothic" w:hAnsi="Malgun Gothic" w:cs="Malgun Gothic"/>
                <w:lang w:val="ko" w:eastAsia="ko-KR"/>
                <w:rPrChange w:id="372" w:author="유한여울" w:date="2021-06-23T19:17:00Z">
                  <w:rPr>
                    <w:rFonts w:ascii="Malgun Gothic" w:eastAsia="Malgun Gothic" w:hAnsi="Malgun Gothic" w:cs="Malgun Gothic"/>
                    <w:highlight w:val="yellow"/>
                    <w:lang w:val="ko" w:eastAsia="ko-KR"/>
                  </w:rPr>
                </w:rPrChange>
              </w:rPr>
              <w:t xml:space="preserve"> 고객 지원 </w:t>
            </w:r>
            <w:r w:rsidR="008A4DE5" w:rsidRPr="00B8661F">
              <w:rPr>
                <w:rFonts w:ascii="Malgun Gothic" w:eastAsia="Malgun Gothic" w:hAnsi="Malgun Gothic" w:cs="Malgun Gothic" w:hint="eastAsia"/>
                <w:lang w:val="ko" w:eastAsia="ko"/>
                <w:rPrChange w:id="373" w:author="유한여울" w:date="2021-06-23T19:17:00Z">
                  <w:rPr>
                    <w:rFonts w:ascii="Malgun Gothic" w:eastAsia="Malgun Gothic" w:hAnsi="Malgun Gothic" w:cs="Malgun Gothic" w:hint="eastAsia"/>
                    <w:highlight w:val="yellow"/>
                    <w:lang w:val="ko" w:eastAsia="ko"/>
                  </w:rPr>
                </w:rPrChange>
              </w:rPr>
              <w:t>서비스를</w:t>
            </w:r>
            <w:r w:rsidRPr="00B8661F">
              <w:rPr>
                <w:rFonts w:ascii="Malgun Gothic" w:eastAsia="Malgun Gothic" w:hAnsi="Malgun Gothic" w:cs="Malgun Gothic"/>
                <w:lang w:val="ko" w:eastAsia="ko-KR"/>
                <w:rPrChange w:id="374" w:author="유한여울" w:date="2021-06-23T19:17:00Z">
                  <w:rPr>
                    <w:rFonts w:ascii="Malgun Gothic" w:eastAsia="Malgun Gothic" w:hAnsi="Malgun Gothic" w:cs="Malgun Gothic"/>
                    <w:highlight w:val="yellow"/>
                    <w:lang w:val="ko" w:eastAsia="ko-KR"/>
                  </w:rPr>
                </w:rPrChange>
              </w:rPr>
              <w:t xml:space="preserve"> </w:t>
            </w:r>
            <w:r w:rsidR="005E776C" w:rsidRPr="00B8661F">
              <w:rPr>
                <w:rFonts w:ascii="Malgun Gothic" w:eastAsia="Malgun Gothic" w:hAnsi="Malgun Gothic" w:cs="Malgun Gothic"/>
                <w:lang w:val="ko" w:eastAsia="ko-KR"/>
                <w:rPrChange w:id="375" w:author="유한여울" w:date="2021-06-23T19:17:00Z">
                  <w:rPr>
                    <w:rFonts w:ascii="Malgun Gothic" w:eastAsia="Malgun Gothic" w:hAnsi="Malgun Gothic" w:cs="Malgun Gothic"/>
                    <w:highlight w:val="yellow"/>
                    <w:lang w:val="ko" w:eastAsia="ko-KR"/>
                  </w:rPr>
                </w:rPrChange>
              </w:rPr>
              <w:t xml:space="preserve"> </w:t>
            </w:r>
            <w:r w:rsidRPr="00B8661F">
              <w:rPr>
                <w:rFonts w:ascii="Malgun Gothic" w:eastAsia="Malgun Gothic" w:hAnsi="Malgun Gothic" w:cs="Malgun Gothic"/>
                <w:lang w:val="ko" w:eastAsia="ko-KR"/>
                <w:rPrChange w:id="376" w:author="유한여울" w:date="2021-06-23T19:17:00Z">
                  <w:rPr>
                    <w:rFonts w:ascii="Malgun Gothic" w:eastAsia="Malgun Gothic" w:hAnsi="Malgun Gothic" w:cs="Malgun Gothic"/>
                    <w:highlight w:val="yellow"/>
                    <w:lang w:val="ko" w:eastAsia="ko-KR"/>
                  </w:rPr>
                </w:rPrChange>
              </w:rPr>
              <w:t xml:space="preserve">효율적으로 </w:t>
            </w:r>
            <w:ins w:id="377" w:author="유한여울" w:date="2021-06-23T19:17:00Z">
              <w:r w:rsidR="00B8661F" w:rsidRPr="00B8661F">
                <w:rPr>
                  <w:rFonts w:ascii="Malgun Gothic" w:eastAsia="Malgun Gothic" w:hAnsi="Malgun Gothic" w:cs="Malgun Gothic" w:hint="eastAsia"/>
                  <w:lang w:val="ko" w:eastAsia="ko-KR"/>
                  <w:rPrChange w:id="378" w:author="유한여울" w:date="2021-06-23T19:17:00Z">
                    <w:rPr>
                      <w:rFonts w:ascii="Malgun Gothic" w:eastAsia="Malgun Gothic" w:hAnsi="Malgun Gothic" w:cs="Malgun Gothic" w:hint="eastAsia"/>
                      <w:highlight w:val="yellow"/>
                      <w:lang w:val="ko" w:eastAsia="ko-KR"/>
                    </w:rPr>
                  </w:rPrChange>
                </w:rPr>
                <w:t>간소화할</w:t>
              </w:r>
              <w:r w:rsidR="00B8661F" w:rsidRPr="00B8661F">
                <w:rPr>
                  <w:rFonts w:ascii="Malgun Gothic" w:eastAsia="Malgun Gothic" w:hAnsi="Malgun Gothic" w:cs="Malgun Gothic"/>
                  <w:lang w:val="ko" w:eastAsia="ko-KR"/>
                  <w:rPrChange w:id="379" w:author="유한여울" w:date="2021-06-23T19:17: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lang w:val="ko" w:eastAsia="ko-KR"/>
                  <w:rPrChange w:id="380" w:author="유한여울" w:date="2021-06-23T19:17:00Z">
                    <w:rPr>
                      <w:rFonts w:ascii="Malgun Gothic" w:eastAsia="Malgun Gothic" w:hAnsi="Malgun Gothic" w:cs="Malgun Gothic" w:hint="eastAsia"/>
                      <w:highlight w:val="yellow"/>
                      <w:lang w:val="ko" w:eastAsia="ko-KR"/>
                    </w:rPr>
                  </w:rPrChange>
                </w:rPr>
                <w:t>수</w:t>
              </w:r>
              <w:r w:rsidR="00B8661F" w:rsidRPr="00B8661F">
                <w:rPr>
                  <w:rFonts w:ascii="Malgun Gothic" w:eastAsia="Malgun Gothic" w:hAnsi="Malgun Gothic" w:cs="Malgun Gothic"/>
                  <w:lang w:val="ko" w:eastAsia="ko-KR"/>
                  <w:rPrChange w:id="381" w:author="유한여울" w:date="2021-06-23T19:17: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lang w:val="ko" w:eastAsia="ko-KR"/>
                  <w:rPrChange w:id="382" w:author="유한여울" w:date="2021-06-23T19:17:00Z">
                    <w:rPr>
                      <w:rFonts w:ascii="Malgun Gothic" w:eastAsia="Malgun Gothic" w:hAnsi="Malgun Gothic" w:cs="Malgun Gothic" w:hint="eastAsia"/>
                      <w:highlight w:val="yellow"/>
                      <w:lang w:val="ko" w:eastAsia="ko-KR"/>
                    </w:rPr>
                  </w:rPrChange>
                </w:rPr>
                <w:t>있었습니다</w:t>
              </w:r>
              <w:r w:rsidR="00B8661F" w:rsidRPr="00B8661F">
                <w:rPr>
                  <w:rFonts w:ascii="Malgun Gothic" w:eastAsia="Malgun Gothic" w:hAnsi="Malgun Gothic" w:cs="Malgun Gothic"/>
                  <w:lang w:val="ko" w:eastAsia="ko-KR"/>
                  <w:rPrChange w:id="383" w:author="유한여울" w:date="2021-06-23T19:17:00Z">
                    <w:rPr>
                      <w:rFonts w:ascii="Malgun Gothic" w:eastAsia="Malgun Gothic" w:hAnsi="Malgun Gothic" w:cs="Malgun Gothic"/>
                      <w:highlight w:val="yellow"/>
                      <w:lang w:val="ko" w:eastAsia="ko-KR"/>
                    </w:rPr>
                  </w:rPrChange>
                </w:rPr>
                <w:t>.</w:t>
              </w:r>
            </w:ins>
            <w:del w:id="384" w:author="유한여울" w:date="2021-06-23T19:17:00Z">
              <w:r w:rsidRPr="00032058" w:rsidDel="00B8661F">
                <w:rPr>
                  <w:rFonts w:ascii="Malgun Gothic" w:eastAsia="Malgun Gothic" w:hAnsi="Malgun Gothic" w:cs="Malgun Gothic"/>
                  <w:highlight w:val="yellow"/>
                  <w:lang w:val="ko" w:eastAsia="ko-KR"/>
                </w:rPr>
                <w:delText>간소화</w:delText>
              </w:r>
              <w:r w:rsidR="005E776C" w:rsidRPr="00032058" w:rsidDel="00B8661F">
                <w:rPr>
                  <w:rFonts w:ascii="Malgun Gothic" w:eastAsia="Malgun Gothic" w:hAnsi="Malgun Gothic" w:cs="Malgun Gothic" w:hint="eastAsia"/>
                  <w:highlight w:val="yellow"/>
                  <w:lang w:val="ko" w:eastAsia="ko-KR"/>
                </w:rPr>
                <w:delText xml:space="preserve"> 할 수 있도록 해 주었습니다.</w:delText>
              </w:r>
            </w:del>
          </w:p>
        </w:tc>
      </w:tr>
      <w:tr w:rsidR="006077FF" w14:paraId="4DF85405" w14:textId="77777777" w:rsidTr="006077FF">
        <w:tc>
          <w:tcPr>
            <w:tcW w:w="4252" w:type="dxa"/>
          </w:tcPr>
          <w:p w14:paraId="4DDD85F7" w14:textId="77777777" w:rsidR="006077FF" w:rsidRPr="00317CED" w:rsidRDefault="006077FF" w:rsidP="006077FF">
            <w:pPr>
              <w:rPr>
                <w:lang w:eastAsia="ko-KR"/>
              </w:rPr>
            </w:pPr>
          </w:p>
        </w:tc>
        <w:tc>
          <w:tcPr>
            <w:tcW w:w="4252" w:type="dxa"/>
          </w:tcPr>
          <w:p w14:paraId="46693A8F" w14:textId="77777777" w:rsidR="006077FF" w:rsidRPr="008A4DE5" w:rsidRDefault="006077FF" w:rsidP="006077FF">
            <w:pPr>
              <w:rPr>
                <w:lang w:eastAsia="ko-KR"/>
              </w:rPr>
            </w:pPr>
          </w:p>
        </w:tc>
      </w:tr>
      <w:tr w:rsidR="006077FF" w14:paraId="5DB6ACEE" w14:textId="77777777" w:rsidTr="006077FF">
        <w:tc>
          <w:tcPr>
            <w:tcW w:w="4252" w:type="dxa"/>
          </w:tcPr>
          <w:p w14:paraId="4ABC1603" w14:textId="0B1D3E57" w:rsidR="006077FF" w:rsidRPr="00317CED" w:rsidRDefault="006077FF" w:rsidP="006077FF">
            <w:pPr>
              <w:rPr>
                <w:i/>
              </w:rPr>
            </w:pPr>
            <w:r w:rsidRPr="00317CED">
              <w:rPr>
                <w:i/>
              </w:rPr>
              <w:t xml:space="preserve">“With Freshdesk, it was a very seamless integration. The UX and flow was much simpler than that of </w:t>
            </w:r>
            <w:r w:rsidR="009B1230">
              <w:rPr>
                <w:i/>
              </w:rPr>
              <w:t>other services</w:t>
            </w:r>
            <w:r w:rsidRPr="00317CED">
              <w:rPr>
                <w:i/>
              </w:rPr>
              <w:t xml:space="preserve"> and it was extremely easy for our agents to use.”</w:t>
            </w:r>
          </w:p>
        </w:tc>
        <w:tc>
          <w:tcPr>
            <w:tcW w:w="4252" w:type="dxa"/>
          </w:tcPr>
          <w:p w14:paraId="2CA554E5" w14:textId="4BC191FA" w:rsidR="006077FF" w:rsidRPr="00317CED" w:rsidRDefault="006077FF" w:rsidP="006077FF">
            <w:pPr>
              <w:rPr>
                <w:i/>
                <w:lang w:eastAsia="ko-KR"/>
              </w:rPr>
            </w:pPr>
            <w:r w:rsidRPr="00317CED">
              <w:rPr>
                <w:rFonts w:ascii="Malgun Gothic" w:eastAsia="Malgun Gothic" w:hAnsi="Malgun Gothic" w:cs="Malgun Gothic"/>
                <w:i/>
                <w:lang w:val="ko" w:eastAsia="ko-KR"/>
              </w:rPr>
              <w:t xml:space="preserve">"Freshdesk를 통해 </w:t>
            </w:r>
            <w:ins w:id="385" w:author="유한여울" w:date="2021-06-23T19:17:00Z">
              <w:r w:rsidR="00B8661F">
                <w:rPr>
                  <w:rFonts w:ascii="Malgun Gothic" w:eastAsia="Malgun Gothic" w:hAnsi="Malgun Gothic" w:cs="Malgun Gothic" w:hint="eastAsia"/>
                  <w:i/>
                  <w:lang w:val="ko" w:eastAsia="ko-KR"/>
                </w:rPr>
                <w:t xml:space="preserve">고객 서비스 채널을 </w:t>
              </w:r>
            </w:ins>
            <w:r w:rsidRPr="00317CED">
              <w:rPr>
                <w:rFonts w:ascii="Malgun Gothic" w:eastAsia="Malgun Gothic" w:hAnsi="Malgun Gothic" w:cs="Malgun Gothic"/>
                <w:i/>
                <w:lang w:val="ko" w:eastAsia="ko-KR"/>
              </w:rPr>
              <w:t xml:space="preserve">매우 원활하게 통합할 수 있었습니다. </w:t>
            </w:r>
            <w:r w:rsidR="009B1230" w:rsidRPr="00986869">
              <w:rPr>
                <w:rFonts w:ascii="Malgun Gothic" w:eastAsia="Malgun Gothic" w:hAnsi="Malgun Gothic" w:cs="Malgun Gothic" w:hint="eastAsia"/>
                <w:i/>
                <w:lang w:val="ko" w:eastAsia="ko-KR"/>
              </w:rPr>
              <w:t>다른 서비스들</w:t>
            </w:r>
            <w:r w:rsidRPr="00986869">
              <w:rPr>
                <w:rFonts w:ascii="Malgun Gothic" w:eastAsia="Malgun Gothic" w:hAnsi="Malgun Gothic" w:cs="Malgun Gothic"/>
                <w:i/>
                <w:lang w:val="ko" w:eastAsia="ko-KR"/>
              </w:rPr>
              <w:t>에 비해</w:t>
            </w:r>
            <w:r w:rsidRPr="00317CED">
              <w:rPr>
                <w:rFonts w:ascii="Malgun Gothic" w:eastAsia="Malgun Gothic" w:hAnsi="Malgun Gothic" w:cs="Malgun Gothic"/>
                <w:i/>
                <w:lang w:val="ko" w:eastAsia="ko-KR"/>
              </w:rPr>
              <w:t xml:space="preserve"> 사용자 경험과 플로우가 훨씬 간단할 뿐만 아니라 사용법도 직관적이며 </w:t>
            </w:r>
            <w:del w:id="386" w:author="유한여울" w:date="2021-06-23T19:17:00Z">
              <w:r w:rsidRPr="00317CED" w:rsidDel="00B8661F">
                <w:rPr>
                  <w:rFonts w:ascii="Malgun Gothic" w:eastAsia="Malgun Gothic" w:hAnsi="Malgun Gothic" w:cs="Malgun Gothic"/>
                  <w:i/>
                  <w:lang w:val="ko" w:eastAsia="ko-KR"/>
                </w:rPr>
                <w:delText xml:space="preserve">굉장히 </w:delText>
              </w:r>
            </w:del>
            <w:r w:rsidRPr="00317CED">
              <w:rPr>
                <w:rFonts w:ascii="Malgun Gothic" w:eastAsia="Malgun Gothic" w:hAnsi="Malgun Gothic" w:cs="Malgun Gothic"/>
                <w:i/>
                <w:lang w:val="ko" w:eastAsia="ko-KR"/>
              </w:rPr>
              <w:t>간편합니다."</w:t>
            </w:r>
          </w:p>
        </w:tc>
      </w:tr>
      <w:tr w:rsidR="006077FF" w14:paraId="2ABC2115" w14:textId="77777777" w:rsidTr="006077FF">
        <w:tc>
          <w:tcPr>
            <w:tcW w:w="4252" w:type="dxa"/>
          </w:tcPr>
          <w:p w14:paraId="44151B33" w14:textId="7BED45ED" w:rsidR="006077FF" w:rsidRPr="00317CED" w:rsidRDefault="006077FF" w:rsidP="006077FF">
            <w:pPr>
              <w:numPr>
                <w:ilvl w:val="0"/>
                <w:numId w:val="6"/>
              </w:numPr>
              <w:rPr>
                <w:i/>
              </w:rPr>
            </w:pPr>
            <w:r w:rsidRPr="00317CED">
              <w:rPr>
                <w:i/>
              </w:rPr>
              <w:t>Andrea Jescia Aquilizan, CS Lead-S</w:t>
            </w:r>
            <w:r w:rsidR="002A3F94">
              <w:rPr>
                <w:i/>
              </w:rPr>
              <w:t>ENTBE</w:t>
            </w:r>
          </w:p>
        </w:tc>
        <w:tc>
          <w:tcPr>
            <w:tcW w:w="4252" w:type="dxa"/>
          </w:tcPr>
          <w:p w14:paraId="78C14D37" w14:textId="5F6C1C2C" w:rsidR="006077FF" w:rsidRPr="00317CED" w:rsidRDefault="006077FF" w:rsidP="006077FF">
            <w:pPr>
              <w:numPr>
                <w:ilvl w:val="0"/>
                <w:numId w:val="6"/>
              </w:numPr>
              <w:rPr>
                <w:i/>
              </w:rPr>
            </w:pPr>
            <w:r w:rsidRPr="00317CED">
              <w:rPr>
                <w:rFonts w:ascii="Malgun Gothic" w:eastAsia="Malgun Gothic" w:hAnsi="Malgun Gothic" w:cs="Malgun Gothic"/>
                <w:i/>
                <w:lang w:val="ko"/>
              </w:rPr>
              <w:t xml:space="preserve">Andrea Jescia Aquilizan, </w:t>
            </w:r>
            <w:proofErr w:type="spellStart"/>
            <w:r w:rsidRPr="00317CED">
              <w:rPr>
                <w:rFonts w:ascii="Malgun Gothic" w:eastAsia="Malgun Gothic" w:hAnsi="Malgun Gothic" w:cs="Malgun Gothic"/>
                <w:i/>
                <w:lang w:val="ko"/>
              </w:rPr>
              <w:t>센트비</w:t>
            </w:r>
            <w:proofErr w:type="spellEnd"/>
            <w:r w:rsidRPr="00317CED">
              <w:rPr>
                <w:rFonts w:ascii="Malgun Gothic" w:eastAsia="Malgun Gothic" w:hAnsi="Malgun Gothic" w:cs="Malgun Gothic"/>
                <w:i/>
                <w:lang w:val="ko"/>
              </w:rPr>
              <w:t xml:space="preserve"> </w:t>
            </w:r>
            <w:proofErr w:type="spellStart"/>
            <w:r w:rsidRPr="00317CED">
              <w:rPr>
                <w:rFonts w:ascii="Malgun Gothic" w:eastAsia="Malgun Gothic" w:hAnsi="Malgun Gothic" w:cs="Malgun Gothic"/>
                <w:i/>
                <w:lang w:val="ko"/>
              </w:rPr>
              <w:t>고객</w:t>
            </w:r>
            <w:proofErr w:type="spellEnd"/>
            <w:r w:rsidRPr="00317CED">
              <w:rPr>
                <w:rFonts w:ascii="Malgun Gothic" w:eastAsia="Malgun Gothic" w:hAnsi="Malgun Gothic" w:cs="Malgun Gothic"/>
                <w:i/>
                <w:lang w:val="ko"/>
              </w:rPr>
              <w:t xml:space="preserve"> </w:t>
            </w:r>
            <w:proofErr w:type="spellStart"/>
            <w:r w:rsidRPr="00317CED">
              <w:rPr>
                <w:rFonts w:ascii="Malgun Gothic" w:eastAsia="Malgun Gothic" w:hAnsi="Malgun Gothic" w:cs="Malgun Gothic"/>
                <w:i/>
                <w:lang w:val="ko"/>
              </w:rPr>
              <w:t>서비스</w:t>
            </w:r>
            <w:proofErr w:type="spellEnd"/>
            <w:r w:rsidRPr="00317CED">
              <w:rPr>
                <w:rFonts w:ascii="Malgun Gothic" w:eastAsia="Malgun Gothic" w:hAnsi="Malgun Gothic" w:cs="Malgun Gothic"/>
                <w:i/>
                <w:lang w:val="ko"/>
              </w:rPr>
              <w:t xml:space="preserve"> </w:t>
            </w:r>
            <w:proofErr w:type="spellStart"/>
            <w:r w:rsidRPr="00317CED">
              <w:rPr>
                <w:rFonts w:ascii="Malgun Gothic" w:eastAsia="Malgun Gothic" w:hAnsi="Malgun Gothic" w:cs="Malgun Gothic"/>
                <w:i/>
                <w:lang w:val="ko"/>
              </w:rPr>
              <w:t>책임자</w:t>
            </w:r>
            <w:proofErr w:type="spellEnd"/>
          </w:p>
        </w:tc>
      </w:tr>
      <w:tr w:rsidR="006077FF" w14:paraId="19C39BB4" w14:textId="77777777" w:rsidTr="006077FF">
        <w:tc>
          <w:tcPr>
            <w:tcW w:w="4252" w:type="dxa"/>
          </w:tcPr>
          <w:p w14:paraId="0E4DDDE7" w14:textId="77777777" w:rsidR="006077FF" w:rsidRPr="00317CED" w:rsidRDefault="006077FF" w:rsidP="006077FF"/>
        </w:tc>
        <w:tc>
          <w:tcPr>
            <w:tcW w:w="4252" w:type="dxa"/>
          </w:tcPr>
          <w:p w14:paraId="5C468E07" w14:textId="77777777" w:rsidR="006077FF" w:rsidRPr="00317CED" w:rsidRDefault="006077FF" w:rsidP="006077FF"/>
        </w:tc>
      </w:tr>
      <w:tr w:rsidR="006077FF" w14:paraId="0F8C2E46" w14:textId="77777777" w:rsidTr="006077FF">
        <w:tc>
          <w:tcPr>
            <w:tcW w:w="4252" w:type="dxa"/>
          </w:tcPr>
          <w:p w14:paraId="00391738" w14:textId="77777777" w:rsidR="006077FF" w:rsidRPr="00317CED" w:rsidRDefault="006077FF" w:rsidP="006077FF">
            <w:pPr>
              <w:rPr>
                <w:b/>
              </w:rPr>
            </w:pPr>
            <w:r w:rsidRPr="00317CED">
              <w:rPr>
                <w:b/>
              </w:rPr>
              <w:t>Tying together independent channels into an integrated view</w:t>
            </w:r>
          </w:p>
        </w:tc>
        <w:tc>
          <w:tcPr>
            <w:tcW w:w="4252" w:type="dxa"/>
          </w:tcPr>
          <w:p w14:paraId="293C761E" w14:textId="77777777" w:rsidR="006077FF" w:rsidRPr="00317CED" w:rsidRDefault="006077FF" w:rsidP="006077FF">
            <w:pPr>
              <w:rPr>
                <w:b/>
                <w:lang w:eastAsia="ko-KR"/>
              </w:rPr>
            </w:pPr>
            <w:r w:rsidRPr="00317CED">
              <w:rPr>
                <w:rFonts w:ascii="Malgun Gothic" w:eastAsia="Malgun Gothic" w:hAnsi="Malgun Gothic" w:cs="Malgun Gothic"/>
                <w:b/>
                <w:lang w:val="ko" w:eastAsia="ko-KR"/>
              </w:rPr>
              <w:t>통합된 보기로 모든 독립 채널 결합</w:t>
            </w:r>
          </w:p>
        </w:tc>
      </w:tr>
      <w:tr w:rsidR="006077FF" w14:paraId="6894F962" w14:textId="77777777" w:rsidTr="006077FF">
        <w:tc>
          <w:tcPr>
            <w:tcW w:w="4252" w:type="dxa"/>
          </w:tcPr>
          <w:p w14:paraId="0FD7FF56" w14:textId="77777777" w:rsidR="006077FF" w:rsidRPr="00317CED" w:rsidRDefault="006077FF" w:rsidP="006077FF">
            <w:pPr>
              <w:rPr>
                <w:b/>
                <w:lang w:eastAsia="ko-KR"/>
              </w:rPr>
            </w:pPr>
          </w:p>
        </w:tc>
        <w:tc>
          <w:tcPr>
            <w:tcW w:w="4252" w:type="dxa"/>
          </w:tcPr>
          <w:p w14:paraId="6C6B39CA" w14:textId="77777777" w:rsidR="006077FF" w:rsidRPr="00317CED" w:rsidRDefault="006077FF" w:rsidP="006077FF">
            <w:pPr>
              <w:rPr>
                <w:b/>
                <w:lang w:eastAsia="ko-KR"/>
              </w:rPr>
            </w:pPr>
          </w:p>
        </w:tc>
      </w:tr>
      <w:tr w:rsidR="006077FF" w14:paraId="0FFEB72E" w14:textId="77777777" w:rsidTr="006077FF">
        <w:tc>
          <w:tcPr>
            <w:tcW w:w="4252" w:type="dxa"/>
          </w:tcPr>
          <w:p w14:paraId="3630204F" w14:textId="20A21C58" w:rsidR="006077FF" w:rsidRPr="00317CED" w:rsidRDefault="006077FF" w:rsidP="006077FF">
            <w:r w:rsidRPr="00317CED">
              <w:t>One of the key reasons behind S</w:t>
            </w:r>
            <w:r w:rsidR="002A3F94">
              <w:t>ENTBE</w:t>
            </w:r>
            <w:r w:rsidRPr="00317CED">
              <w:t xml:space="preserve"> wanting to implement an omnichannel platform was to get more visibility into what kind of queries were coming in. This required agents to move from their previous system of just responding to queries to a new process where they would first have to categorize the query type. S</w:t>
            </w:r>
            <w:r w:rsidR="002A3F94">
              <w:t>ENTBE</w:t>
            </w:r>
            <w:r w:rsidRPr="00317CED">
              <w:t xml:space="preserve"> planned to implement Freshdesk and train their agents in a phased manner. They first onboarded agents from their biggest markets: South Korea, Philippines, Vietnam, and Thailand. Even though agents now had an extra step to tick off when processing a query, the omnichannel view and automated responses features actually led to greater time savings. </w:t>
            </w:r>
          </w:p>
        </w:tc>
        <w:tc>
          <w:tcPr>
            <w:tcW w:w="4252" w:type="dxa"/>
          </w:tcPr>
          <w:p w14:paraId="6F544C44" w14:textId="584BD4A4" w:rsidR="006077FF" w:rsidRPr="00317CED" w:rsidRDefault="006077FF" w:rsidP="006077FF">
            <w:pPr>
              <w:rPr>
                <w:lang w:eastAsia="ko-KR"/>
              </w:rPr>
            </w:pPr>
            <w:r w:rsidRPr="00317CED">
              <w:rPr>
                <w:rFonts w:ascii="Malgun Gothic" w:eastAsia="Malgun Gothic" w:hAnsi="Malgun Gothic" w:cs="Malgun Gothic"/>
                <w:lang w:val="ko" w:eastAsia="ko-KR"/>
              </w:rPr>
              <w:t xml:space="preserve">센트비가 옴니채널 플랫폼을 구현하려 했던 </w:t>
            </w:r>
            <w:r w:rsidRPr="00B8661F">
              <w:rPr>
                <w:rFonts w:ascii="Malgun Gothic" w:eastAsia="Malgun Gothic" w:hAnsi="Malgun Gothic" w:cs="Malgun Gothic"/>
                <w:color w:val="000000" w:themeColor="text1"/>
                <w:lang w:val="ko" w:eastAsia="ko-KR"/>
                <w:rPrChange w:id="387" w:author="유한여울" w:date="2021-06-23T19:24:00Z">
                  <w:rPr>
                    <w:rFonts w:ascii="Malgun Gothic" w:eastAsia="Malgun Gothic" w:hAnsi="Malgun Gothic" w:cs="Malgun Gothic"/>
                    <w:lang w:val="ko" w:eastAsia="ko-KR"/>
                  </w:rPr>
                </w:rPrChange>
              </w:rPr>
              <w:t xml:space="preserve">이유 중 하나는 어떤 유형의 문의가 접수되는지 더욱 명확하게 파악하기 위함이었습니다. 이를 위해 </w:t>
            </w:r>
            <w:r w:rsidR="00D36D25" w:rsidRPr="00B8661F">
              <w:rPr>
                <w:rFonts w:ascii="Malgun Gothic" w:eastAsia="Malgun Gothic" w:hAnsi="Malgun Gothic" w:cs="Malgun Gothic"/>
                <w:color w:val="000000" w:themeColor="text1"/>
                <w:lang w:val="ko" w:eastAsia="ko-KR"/>
                <w:rPrChange w:id="388" w:author="유한여울" w:date="2021-06-23T19:24:00Z">
                  <w:rPr>
                    <w:rFonts w:ascii="Malgun Gothic" w:eastAsia="Malgun Gothic" w:hAnsi="Malgun Gothic" w:cs="Malgun Gothic"/>
                    <w:color w:val="FF0000"/>
                    <w:lang w:val="ko" w:eastAsia="ko-KR"/>
                  </w:rPr>
                </w:rPrChange>
              </w:rPr>
              <w:t xml:space="preserve">센트비의 </w:t>
            </w:r>
            <w:r w:rsidR="00D36D25" w:rsidRPr="00B8661F">
              <w:rPr>
                <w:rFonts w:ascii="Malgun Gothic" w:eastAsia="Malgun Gothic" w:hAnsi="Malgun Gothic" w:cs="Malgun Gothic" w:hint="eastAsia"/>
                <w:color w:val="000000" w:themeColor="text1"/>
                <w:lang w:val="ko" w:eastAsia="ko-KR"/>
                <w:rPrChange w:id="389" w:author="유한여울" w:date="2021-06-23T19:24:00Z">
                  <w:rPr>
                    <w:rFonts w:ascii="Malgun Gothic" w:eastAsia="Malgun Gothic" w:hAnsi="Malgun Gothic" w:cs="Malgun Gothic" w:hint="eastAsia"/>
                    <w:color w:val="FF0000"/>
                    <w:lang w:val="ko" w:eastAsia="ko-KR"/>
                  </w:rPr>
                </w:rPrChange>
              </w:rPr>
              <w:t>직원들은</w:t>
            </w:r>
            <w:r w:rsidR="00D36D25" w:rsidRPr="00B8661F">
              <w:rPr>
                <w:rFonts w:ascii="Malgun Gothic" w:eastAsia="Malgun Gothic" w:hAnsi="Malgun Gothic" w:cs="Malgun Gothic"/>
                <w:color w:val="000000" w:themeColor="text1"/>
                <w:lang w:val="ko" w:eastAsia="ko-KR"/>
                <w:rPrChange w:id="390" w:author="유한여울" w:date="2021-06-23T19:24:00Z">
                  <w:rPr>
                    <w:rFonts w:ascii="Malgun Gothic" w:eastAsia="Malgun Gothic" w:hAnsi="Malgun Gothic" w:cs="Malgun Gothic"/>
                    <w:color w:val="FF0000"/>
                    <w:lang w:val="ko" w:eastAsia="ko-KR"/>
                  </w:rPr>
                </w:rPrChange>
              </w:rPr>
              <w:t xml:space="preserve"> </w:t>
            </w:r>
            <w:ins w:id="391" w:author="유한여울" w:date="2021-06-23T19:19:00Z">
              <w:r w:rsidR="00B8661F" w:rsidRPr="00B8661F">
                <w:rPr>
                  <w:rFonts w:ascii="Malgun Gothic" w:eastAsia="Malgun Gothic" w:hAnsi="Malgun Gothic" w:cs="Malgun Gothic" w:hint="eastAsia"/>
                  <w:color w:val="000000" w:themeColor="text1"/>
                  <w:lang w:val="ko" w:eastAsia="ko-KR"/>
                  <w:rPrChange w:id="392" w:author="유한여울" w:date="2021-06-23T19:24:00Z">
                    <w:rPr>
                      <w:rFonts w:ascii="Malgun Gothic" w:eastAsia="Malgun Gothic" w:hAnsi="Malgun Gothic" w:cs="Malgun Gothic" w:hint="eastAsia"/>
                      <w:color w:val="FF0000"/>
                      <w:lang w:val="ko" w:eastAsia="ko-KR"/>
                    </w:rPr>
                  </w:rPrChange>
                </w:rPr>
                <w:t>이전처럼</w:t>
              </w:r>
              <w:r w:rsidR="00B8661F" w:rsidRPr="00B8661F">
                <w:rPr>
                  <w:rFonts w:ascii="Malgun Gothic" w:eastAsia="Malgun Gothic" w:hAnsi="Malgun Gothic" w:cs="Malgun Gothic"/>
                  <w:color w:val="000000" w:themeColor="text1"/>
                  <w:lang w:val="ko" w:eastAsia="ko-KR"/>
                  <w:rPrChange w:id="393" w:author="유한여울" w:date="2021-06-23T19:24:00Z">
                    <w:rPr>
                      <w:rFonts w:ascii="Malgun Gothic" w:eastAsia="Malgun Gothic" w:hAnsi="Malgun Gothic" w:cs="Malgun Gothic"/>
                      <w:color w:val="FF0000"/>
                      <w:lang w:val="ko" w:eastAsia="ko-KR"/>
                    </w:rPr>
                  </w:rPrChange>
                </w:rPr>
                <w:t xml:space="preserve"> </w:t>
              </w:r>
            </w:ins>
            <w:del w:id="394" w:author="유한여울" w:date="2021-06-23T19:19:00Z">
              <w:r w:rsidRPr="00B8661F" w:rsidDel="00B8661F">
                <w:rPr>
                  <w:rFonts w:ascii="Malgun Gothic" w:eastAsia="Malgun Gothic" w:hAnsi="Malgun Gothic" w:cs="Malgun Gothic"/>
                  <w:color w:val="000000" w:themeColor="text1"/>
                  <w:lang w:val="ko" w:eastAsia="ko-KR"/>
                  <w:rPrChange w:id="395" w:author="유한여울" w:date="2021-06-23T19:24:00Z">
                    <w:rPr>
                      <w:rFonts w:ascii="Malgun Gothic" w:eastAsia="Malgun Gothic" w:hAnsi="Malgun Gothic" w:cs="Malgun Gothic"/>
                      <w:highlight w:val="yellow"/>
                      <w:lang w:val="ko" w:eastAsia="ko-KR"/>
                    </w:rPr>
                  </w:rPrChange>
                </w:rPr>
                <w:delText>단순히 문의에 응답하는 이전 시스템</w:delText>
              </w:r>
              <w:r w:rsidR="00986869" w:rsidRPr="00B8661F" w:rsidDel="00B8661F">
                <w:rPr>
                  <w:rFonts w:ascii="Malgun Gothic" w:eastAsia="Malgun Gothic" w:hAnsi="Malgun Gothic" w:cs="Malgun Gothic" w:hint="eastAsia"/>
                  <w:color w:val="000000" w:themeColor="text1"/>
                  <w:lang w:val="ko" w:eastAsia="ko-KR"/>
                  <w:rPrChange w:id="396" w:author="유한여울" w:date="2021-06-23T19:24:00Z">
                    <w:rPr>
                      <w:rFonts w:ascii="Malgun Gothic" w:eastAsia="Malgun Gothic" w:hAnsi="Malgun Gothic" w:cs="Malgun Gothic" w:hint="eastAsia"/>
                      <w:highlight w:val="yellow"/>
                      <w:lang w:val="ko" w:eastAsia="ko-KR"/>
                    </w:rPr>
                  </w:rPrChange>
                </w:rPr>
                <w:delText>과</w:delText>
              </w:r>
              <w:r w:rsidR="00986869" w:rsidRPr="00B8661F" w:rsidDel="00B8661F">
                <w:rPr>
                  <w:rFonts w:ascii="Malgun Gothic" w:eastAsia="Malgun Gothic" w:hAnsi="Malgun Gothic" w:cs="Malgun Gothic"/>
                  <w:color w:val="000000" w:themeColor="text1"/>
                  <w:lang w:val="ko" w:eastAsia="ko-KR"/>
                  <w:rPrChange w:id="397" w:author="유한여울" w:date="2021-06-23T19:24:00Z">
                    <w:rPr>
                      <w:rFonts w:ascii="Malgun Gothic" w:eastAsia="Malgun Gothic" w:hAnsi="Malgun Gothic" w:cs="Malgun Gothic"/>
                      <w:highlight w:val="yellow"/>
                      <w:lang w:val="ko" w:eastAsia="ko-KR"/>
                    </w:rPr>
                  </w:rPrChange>
                </w:rPr>
                <w:delText xml:space="preserve"> </w:delText>
              </w:r>
              <w:r w:rsidR="00986869" w:rsidRPr="00B8661F" w:rsidDel="00B8661F">
                <w:rPr>
                  <w:rFonts w:ascii="Malgun Gothic" w:eastAsia="Malgun Gothic" w:hAnsi="Malgun Gothic" w:cs="Malgun Gothic" w:hint="eastAsia"/>
                  <w:color w:val="000000" w:themeColor="text1"/>
                  <w:lang w:val="ko" w:eastAsia="ko-KR"/>
                  <w:rPrChange w:id="398" w:author="유한여울" w:date="2021-06-23T19:24:00Z">
                    <w:rPr>
                      <w:rFonts w:ascii="Malgun Gothic" w:eastAsia="Malgun Gothic" w:hAnsi="Malgun Gothic" w:cs="Malgun Gothic" w:hint="eastAsia"/>
                      <w:highlight w:val="yellow"/>
                      <w:lang w:val="ko" w:eastAsia="ko-KR"/>
                    </w:rPr>
                  </w:rPrChange>
                </w:rPr>
                <w:delText>다르게</w:delText>
              </w:r>
            </w:del>
            <w:ins w:id="399" w:author="유한여울" w:date="2021-06-23T19:19:00Z">
              <w:r w:rsidR="00B8661F" w:rsidRPr="00B8661F">
                <w:rPr>
                  <w:rFonts w:ascii="Malgun Gothic" w:eastAsia="Malgun Gothic" w:hAnsi="Malgun Gothic" w:cs="Malgun Gothic" w:hint="eastAsia"/>
                  <w:color w:val="000000" w:themeColor="text1"/>
                  <w:lang w:val="ko" w:eastAsia="ko-KR"/>
                  <w:rPrChange w:id="400" w:author="유한여울" w:date="2021-06-23T19:24:00Z">
                    <w:rPr>
                      <w:rFonts w:ascii="Malgun Gothic" w:eastAsia="Malgun Gothic" w:hAnsi="Malgun Gothic" w:cs="Malgun Gothic" w:hint="eastAsia"/>
                      <w:highlight w:val="yellow"/>
                      <w:lang w:val="ko" w:eastAsia="ko-KR"/>
                    </w:rPr>
                  </w:rPrChange>
                </w:rPr>
                <w:t>먼저</w:t>
              </w:r>
              <w:r w:rsidR="00B8661F" w:rsidRPr="00B8661F">
                <w:rPr>
                  <w:rFonts w:ascii="Malgun Gothic" w:eastAsia="Malgun Gothic" w:hAnsi="Malgun Gothic" w:cs="Malgun Gothic"/>
                  <w:color w:val="000000" w:themeColor="text1"/>
                  <w:lang w:val="ko" w:eastAsia="ko-KR"/>
                  <w:rPrChange w:id="401" w:author="유한여울" w:date="2021-06-23T19:24: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02" w:author="유한여울" w:date="2021-06-23T19:24:00Z">
                    <w:rPr>
                      <w:rFonts w:ascii="Malgun Gothic" w:eastAsia="Malgun Gothic" w:hAnsi="Malgun Gothic" w:cs="Malgun Gothic" w:hint="eastAsia"/>
                      <w:highlight w:val="yellow"/>
                      <w:lang w:val="ko" w:eastAsia="ko-KR"/>
                    </w:rPr>
                  </w:rPrChange>
                </w:rPr>
                <w:t>온</w:t>
              </w:r>
              <w:r w:rsidR="00B8661F" w:rsidRPr="00B8661F">
                <w:rPr>
                  <w:rFonts w:ascii="Malgun Gothic" w:eastAsia="Malgun Gothic" w:hAnsi="Malgun Gothic" w:cs="Malgun Gothic"/>
                  <w:color w:val="000000" w:themeColor="text1"/>
                  <w:lang w:val="ko" w:eastAsia="ko-KR"/>
                  <w:rPrChange w:id="403" w:author="유한여울" w:date="2021-06-23T19:24: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04" w:author="유한여울" w:date="2021-06-23T19:24:00Z">
                    <w:rPr>
                      <w:rFonts w:ascii="Malgun Gothic" w:eastAsia="Malgun Gothic" w:hAnsi="Malgun Gothic" w:cs="Malgun Gothic" w:hint="eastAsia"/>
                      <w:highlight w:val="yellow"/>
                      <w:lang w:val="ko" w:eastAsia="ko-KR"/>
                    </w:rPr>
                  </w:rPrChange>
                </w:rPr>
                <w:t>응답에</w:t>
              </w:r>
              <w:r w:rsidR="00B8661F" w:rsidRPr="00B8661F">
                <w:rPr>
                  <w:rFonts w:ascii="Malgun Gothic" w:eastAsia="Malgun Gothic" w:hAnsi="Malgun Gothic" w:cs="Malgun Gothic"/>
                  <w:color w:val="000000" w:themeColor="text1"/>
                  <w:lang w:val="ko" w:eastAsia="ko-KR"/>
                  <w:rPrChange w:id="405" w:author="유한여울" w:date="2021-06-23T19:24: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06" w:author="유한여울" w:date="2021-06-23T19:24:00Z">
                    <w:rPr>
                      <w:rFonts w:ascii="Malgun Gothic" w:eastAsia="Malgun Gothic" w:hAnsi="Malgun Gothic" w:cs="Malgun Gothic" w:hint="eastAsia"/>
                      <w:highlight w:val="yellow"/>
                      <w:lang w:val="ko" w:eastAsia="ko-KR"/>
                    </w:rPr>
                  </w:rPrChange>
                </w:rPr>
                <w:t>대답하는</w:t>
              </w:r>
              <w:r w:rsidR="00B8661F" w:rsidRPr="00B8661F">
                <w:rPr>
                  <w:rFonts w:ascii="Malgun Gothic" w:eastAsia="Malgun Gothic" w:hAnsi="Malgun Gothic" w:cs="Malgun Gothic"/>
                  <w:color w:val="000000" w:themeColor="text1"/>
                  <w:lang w:val="ko" w:eastAsia="ko-KR"/>
                  <w:rPrChange w:id="407" w:author="유한여울" w:date="2021-06-23T19:24: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08" w:author="유한여울" w:date="2021-06-23T19:24:00Z">
                    <w:rPr>
                      <w:rFonts w:ascii="Malgun Gothic" w:eastAsia="Malgun Gothic" w:hAnsi="Malgun Gothic" w:cs="Malgun Gothic" w:hint="eastAsia"/>
                      <w:highlight w:val="yellow"/>
                      <w:lang w:val="ko" w:eastAsia="ko-KR"/>
                    </w:rPr>
                  </w:rPrChange>
                </w:rPr>
                <w:t>것이</w:t>
              </w:r>
              <w:r w:rsidR="00B8661F" w:rsidRPr="00B8661F">
                <w:rPr>
                  <w:rFonts w:ascii="Malgun Gothic" w:eastAsia="Malgun Gothic" w:hAnsi="Malgun Gothic" w:cs="Malgun Gothic"/>
                  <w:color w:val="000000" w:themeColor="text1"/>
                  <w:lang w:val="ko" w:eastAsia="ko-KR"/>
                  <w:rPrChange w:id="409" w:author="유한여울" w:date="2021-06-23T19:24:00Z">
                    <w:rPr>
                      <w:rFonts w:ascii="Malgun Gothic" w:eastAsia="Malgun Gothic" w:hAnsi="Malgun Gothic" w:cs="Malgun Gothic"/>
                      <w:highlight w:val="yellow"/>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10" w:author="유한여울" w:date="2021-06-23T19:24:00Z">
                    <w:rPr>
                      <w:rFonts w:ascii="Malgun Gothic" w:eastAsia="Malgun Gothic" w:hAnsi="Malgun Gothic" w:cs="Malgun Gothic" w:hint="eastAsia"/>
                      <w:highlight w:val="yellow"/>
                      <w:lang w:val="ko" w:eastAsia="ko-KR"/>
                    </w:rPr>
                  </w:rPrChange>
                </w:rPr>
                <w:t>아니라</w:t>
              </w:r>
              <w:r w:rsidR="00B8661F" w:rsidRPr="00B8661F">
                <w:rPr>
                  <w:rFonts w:ascii="Malgun Gothic" w:eastAsia="Malgun Gothic" w:hAnsi="Malgun Gothic" w:cs="Malgun Gothic"/>
                  <w:color w:val="000000" w:themeColor="text1"/>
                  <w:lang w:val="ko" w:eastAsia="ko-KR"/>
                  <w:rPrChange w:id="411" w:author="유한여울" w:date="2021-06-23T19:24:00Z">
                    <w:rPr>
                      <w:rFonts w:ascii="Malgun Gothic" w:eastAsia="Malgun Gothic" w:hAnsi="Malgun Gothic" w:cs="Malgun Gothic"/>
                      <w:highlight w:val="yellow"/>
                      <w:lang w:val="ko" w:eastAsia="ko-KR"/>
                    </w:rPr>
                  </w:rPrChange>
                </w:rPr>
                <w:t xml:space="preserve">, </w:t>
              </w:r>
            </w:ins>
            <w:del w:id="412" w:author="유한여울" w:date="2021-06-23T19:19:00Z">
              <w:r w:rsidR="00986869" w:rsidRPr="00B8661F" w:rsidDel="00B8661F">
                <w:rPr>
                  <w:rFonts w:ascii="Malgun Gothic" w:eastAsia="Malgun Gothic" w:hAnsi="Malgun Gothic" w:cs="Malgun Gothic"/>
                  <w:color w:val="000000" w:themeColor="text1"/>
                  <w:lang w:val="ko" w:eastAsia="ko-KR"/>
                  <w:rPrChange w:id="413" w:author="유한여울" w:date="2021-06-23T19:24:00Z">
                    <w:rPr>
                      <w:rFonts w:ascii="Malgun Gothic" w:eastAsia="Malgun Gothic" w:hAnsi="Malgun Gothic" w:cs="Malgun Gothic"/>
                      <w:highlight w:val="yellow"/>
                      <w:lang w:val="ko" w:eastAsia="ko-KR"/>
                    </w:rPr>
                  </w:rPrChange>
                </w:rPr>
                <w:delText xml:space="preserve"> 우선적으로 </w:delText>
              </w:r>
            </w:del>
            <w:r w:rsidRPr="00B8661F">
              <w:rPr>
                <w:rFonts w:ascii="Malgun Gothic" w:eastAsia="Malgun Gothic" w:hAnsi="Malgun Gothic" w:cs="Malgun Gothic"/>
                <w:color w:val="000000" w:themeColor="text1"/>
                <w:lang w:val="ko" w:eastAsia="ko-KR"/>
                <w:rPrChange w:id="414" w:author="유한여울" w:date="2021-06-23T19:24:00Z">
                  <w:rPr>
                    <w:rFonts w:ascii="Malgun Gothic" w:eastAsia="Malgun Gothic" w:hAnsi="Malgun Gothic" w:cs="Malgun Gothic"/>
                    <w:highlight w:val="yellow"/>
                    <w:lang w:val="ko" w:eastAsia="ko-KR"/>
                  </w:rPr>
                </w:rPrChange>
              </w:rPr>
              <w:t xml:space="preserve">문의 유형을 분류해야 </w:t>
            </w:r>
            <w:r w:rsidR="00986869" w:rsidRPr="00B8661F">
              <w:rPr>
                <w:rFonts w:ascii="Malgun Gothic" w:eastAsia="Malgun Gothic" w:hAnsi="Malgun Gothic" w:cs="Malgun Gothic" w:hint="eastAsia"/>
                <w:color w:val="000000" w:themeColor="text1"/>
                <w:lang w:val="ko" w:eastAsia="ko-KR"/>
                <w:rPrChange w:id="415" w:author="유한여울" w:date="2021-06-23T19:24:00Z">
                  <w:rPr>
                    <w:rFonts w:ascii="Malgun Gothic" w:eastAsia="Malgun Gothic" w:hAnsi="Malgun Gothic" w:cs="Malgun Gothic" w:hint="eastAsia"/>
                    <w:highlight w:val="yellow"/>
                    <w:lang w:val="ko" w:eastAsia="ko-KR"/>
                  </w:rPr>
                </w:rPrChange>
              </w:rPr>
              <w:t>했습니다</w:t>
            </w:r>
            <w:r w:rsidR="00986869" w:rsidRPr="00B8661F">
              <w:rPr>
                <w:rFonts w:ascii="Malgun Gothic" w:eastAsia="Malgun Gothic" w:hAnsi="Malgun Gothic" w:cs="Malgun Gothic"/>
                <w:color w:val="000000" w:themeColor="text1"/>
                <w:lang w:val="ko" w:eastAsia="ko-KR"/>
                <w:rPrChange w:id="416" w:author="유한여울" w:date="2021-06-23T19:24:00Z">
                  <w:rPr>
                    <w:rFonts w:ascii="Malgun Gothic" w:eastAsia="Malgun Gothic" w:hAnsi="Malgun Gothic" w:cs="Malgun Gothic"/>
                    <w:highlight w:val="yellow"/>
                    <w:lang w:val="ko" w:eastAsia="ko-KR"/>
                  </w:rPr>
                </w:rPrChange>
              </w:rPr>
              <w:t>.</w:t>
            </w:r>
            <w:r w:rsidRPr="00B8661F">
              <w:rPr>
                <w:rFonts w:ascii="Malgun Gothic" w:eastAsia="Malgun Gothic" w:hAnsi="Malgun Gothic" w:cs="Malgun Gothic"/>
                <w:color w:val="000000" w:themeColor="text1"/>
                <w:lang w:val="ko" w:eastAsia="ko-KR"/>
                <w:rPrChange w:id="417" w:author="유한여울" w:date="2021-06-23T19:24:00Z">
                  <w:rPr>
                    <w:rFonts w:ascii="Malgun Gothic" w:eastAsia="Malgun Gothic" w:hAnsi="Malgun Gothic" w:cs="Malgun Gothic"/>
                    <w:lang w:val="ko" w:eastAsia="ko-KR"/>
                  </w:rPr>
                </w:rPrChange>
              </w:rPr>
              <w:t xml:space="preserve"> 이를 위해, 센트비는 Freshdesk</w:t>
            </w:r>
            <w:r w:rsidR="00986869" w:rsidRPr="00B8661F">
              <w:rPr>
                <w:rFonts w:ascii="Malgun Gothic" w:eastAsia="Malgun Gothic" w:hAnsi="Malgun Gothic" w:cs="Malgun Gothic" w:hint="eastAsia"/>
                <w:color w:val="000000" w:themeColor="text1"/>
                <w:lang w:val="ko" w:eastAsia="ko-KR"/>
                <w:rPrChange w:id="418" w:author="유한여울" w:date="2021-06-23T19:24:00Z">
                  <w:rPr>
                    <w:rFonts w:ascii="Malgun Gothic" w:eastAsia="Malgun Gothic" w:hAnsi="Malgun Gothic" w:cs="Malgun Gothic" w:hint="eastAsia"/>
                    <w:lang w:val="ko" w:eastAsia="ko-KR"/>
                  </w:rPr>
                </w:rPrChange>
              </w:rPr>
              <w:t>사용</w:t>
            </w:r>
            <w:r w:rsidR="00986869" w:rsidRPr="00B8661F">
              <w:rPr>
                <w:rFonts w:ascii="Malgun Gothic" w:eastAsia="Malgun Gothic" w:hAnsi="Malgun Gothic" w:cs="Malgun Gothic"/>
                <w:color w:val="000000" w:themeColor="text1"/>
                <w:lang w:val="ko" w:eastAsia="ko-KR"/>
                <w:rPrChange w:id="419" w:author="유한여울" w:date="2021-06-23T19:24:00Z">
                  <w:rPr>
                    <w:rFonts w:ascii="Malgun Gothic" w:eastAsia="Malgun Gothic" w:hAnsi="Malgun Gothic" w:cs="Malgun Gothic"/>
                    <w:lang w:val="ko" w:eastAsia="ko-KR"/>
                  </w:rPr>
                </w:rPrChange>
              </w:rPr>
              <w:t xml:space="preserve"> </w:t>
            </w:r>
            <w:r w:rsidR="00986869" w:rsidRPr="00B8661F">
              <w:rPr>
                <w:rFonts w:ascii="Malgun Gothic" w:eastAsia="Malgun Gothic" w:hAnsi="Malgun Gothic" w:cs="Malgun Gothic" w:hint="eastAsia"/>
                <w:color w:val="000000" w:themeColor="text1"/>
                <w:lang w:val="ko" w:eastAsia="ko-KR"/>
                <w:rPrChange w:id="420" w:author="유한여울" w:date="2021-06-23T19:24:00Z">
                  <w:rPr>
                    <w:rFonts w:ascii="Malgun Gothic" w:eastAsia="Malgun Gothic" w:hAnsi="Malgun Gothic" w:cs="Malgun Gothic" w:hint="eastAsia"/>
                    <w:lang w:val="ko" w:eastAsia="ko-KR"/>
                  </w:rPr>
                </w:rPrChange>
              </w:rPr>
              <w:t>후</w:t>
            </w:r>
            <w:r w:rsidR="00986869" w:rsidRPr="00B8661F">
              <w:rPr>
                <w:rFonts w:ascii="Malgun Gothic" w:eastAsia="Malgun Gothic" w:hAnsi="Malgun Gothic" w:cs="Malgun Gothic"/>
                <w:color w:val="000000" w:themeColor="text1"/>
                <w:lang w:val="ko" w:eastAsia="ko-KR"/>
                <w:rPrChange w:id="421" w:author="유한여울" w:date="2021-06-23T19:24:00Z">
                  <w:rPr>
                    <w:rFonts w:ascii="Malgun Gothic" w:eastAsia="Malgun Gothic" w:hAnsi="Malgun Gothic" w:cs="Malgun Gothic"/>
                    <w:lang w:val="ko" w:eastAsia="ko-KR"/>
                  </w:rPr>
                </w:rPrChange>
              </w:rPr>
              <w:t xml:space="preserve">,  </w:t>
            </w:r>
            <w:ins w:id="422" w:author="유한여울" w:date="2021-06-23T19:20:00Z">
              <w:r w:rsidR="00B8661F" w:rsidRPr="00B8661F">
                <w:rPr>
                  <w:rFonts w:ascii="Malgun Gothic" w:eastAsia="Malgun Gothic" w:hAnsi="Malgun Gothic" w:cs="Malgun Gothic" w:hint="eastAsia"/>
                  <w:color w:val="000000" w:themeColor="text1"/>
                  <w:lang w:val="ko" w:eastAsia="ko-KR"/>
                  <w:rPrChange w:id="423" w:author="유한여울" w:date="2021-06-23T19:24:00Z">
                    <w:rPr>
                      <w:rFonts w:ascii="Malgun Gothic" w:eastAsia="Malgun Gothic" w:hAnsi="Malgun Gothic" w:cs="Malgun Gothic" w:hint="eastAsia"/>
                      <w:lang w:val="ko" w:eastAsia="ko-KR"/>
                    </w:rPr>
                  </w:rPrChange>
                </w:rPr>
                <w:t>단계적</w:t>
              </w:r>
              <w:r w:rsidR="00B8661F" w:rsidRPr="00B8661F">
                <w:rPr>
                  <w:rFonts w:ascii="Malgun Gothic" w:eastAsia="Malgun Gothic" w:hAnsi="Malgun Gothic" w:cs="Malgun Gothic"/>
                  <w:color w:val="000000" w:themeColor="text1"/>
                  <w:lang w:val="ko" w:eastAsia="ko-KR"/>
                  <w:rPrChange w:id="424" w:author="유한여울" w:date="2021-06-23T19:24:00Z">
                    <w:rPr>
                      <w:rFonts w:ascii="Malgun Gothic" w:eastAsia="Malgun Gothic" w:hAnsi="Malgun Gothic" w:cs="Malgun Gothic"/>
                      <w:lang w:val="ko" w:eastAsia="ko-KR"/>
                    </w:rPr>
                  </w:rPrChange>
                </w:rPr>
                <w:t xml:space="preserve"> </w:t>
              </w:r>
            </w:ins>
            <w:del w:id="425" w:author="유한여울" w:date="2021-06-23T19:19:00Z">
              <w:r w:rsidRPr="00B8661F" w:rsidDel="00B8661F">
                <w:rPr>
                  <w:rFonts w:ascii="Malgun Gothic" w:eastAsia="Malgun Gothic" w:hAnsi="Malgun Gothic" w:cs="Malgun Gothic"/>
                  <w:color w:val="000000" w:themeColor="text1"/>
                  <w:lang w:val="ko" w:eastAsia="ko-KR"/>
                  <w:rPrChange w:id="426" w:author="유한여울" w:date="2021-06-23T19:24:00Z">
                    <w:rPr>
                      <w:rFonts w:ascii="Malgun Gothic" w:eastAsia="Malgun Gothic" w:hAnsi="Malgun Gothic" w:cs="Malgun Gothic"/>
                      <w:highlight w:val="yellow"/>
                      <w:lang w:val="ko" w:eastAsia="ko-KR"/>
                    </w:rPr>
                  </w:rPrChange>
                </w:rPr>
                <w:delText xml:space="preserve">단계적으로 </w:delText>
              </w:r>
            </w:del>
            <w:r w:rsidR="00986869" w:rsidRPr="00B8661F">
              <w:rPr>
                <w:rFonts w:ascii="Malgun Gothic" w:eastAsia="Malgun Gothic" w:hAnsi="Malgun Gothic" w:cs="Malgun Gothic" w:hint="eastAsia"/>
                <w:color w:val="000000" w:themeColor="text1"/>
                <w:lang w:val="ko" w:eastAsia="ko-KR"/>
                <w:rPrChange w:id="427" w:author="유한여울" w:date="2021-06-23T19:24:00Z">
                  <w:rPr>
                    <w:rFonts w:ascii="Malgun Gothic" w:eastAsia="Malgun Gothic" w:hAnsi="Malgun Gothic" w:cs="Malgun Gothic" w:hint="eastAsia"/>
                    <w:highlight w:val="yellow"/>
                    <w:lang w:val="ko" w:eastAsia="ko-KR"/>
                  </w:rPr>
                </w:rPrChange>
              </w:rPr>
              <w:t>직원</w:t>
            </w:r>
            <w:ins w:id="428" w:author="유한여울" w:date="2021-06-23T19:19:00Z">
              <w:r w:rsidR="00B8661F" w:rsidRPr="00B8661F">
                <w:rPr>
                  <w:rFonts w:ascii="Malgun Gothic" w:eastAsia="Malgun Gothic" w:hAnsi="Malgun Gothic" w:cs="Malgun Gothic"/>
                  <w:color w:val="000000" w:themeColor="text1"/>
                  <w:lang w:val="ko" w:eastAsia="ko-KR"/>
                  <w:rPrChange w:id="429" w:author="유한여울" w:date="2021-06-23T19:24:00Z">
                    <w:rPr>
                      <w:rFonts w:ascii="Malgun Gothic" w:eastAsia="Malgun Gothic" w:hAnsi="Malgun Gothic" w:cs="Malgun Gothic"/>
                      <w:highlight w:val="yellow"/>
                      <w:lang w:val="ko" w:eastAsia="ko-KR"/>
                    </w:rPr>
                  </w:rPrChange>
                </w:rPr>
                <w:t xml:space="preserve"> </w:t>
              </w:r>
            </w:ins>
            <w:del w:id="430" w:author="유한여울" w:date="2021-06-23T19:19:00Z">
              <w:r w:rsidR="00986869" w:rsidRPr="00B8661F" w:rsidDel="00B8661F">
                <w:rPr>
                  <w:rFonts w:ascii="Malgun Gothic" w:eastAsia="Malgun Gothic" w:hAnsi="Malgun Gothic" w:cs="Malgun Gothic" w:hint="eastAsia"/>
                  <w:color w:val="000000" w:themeColor="text1"/>
                  <w:lang w:val="ko" w:eastAsia="ko-KR"/>
                  <w:rPrChange w:id="431" w:author="유한여울" w:date="2021-06-23T19:24:00Z">
                    <w:rPr>
                      <w:rFonts w:ascii="Malgun Gothic" w:eastAsia="Malgun Gothic" w:hAnsi="Malgun Gothic" w:cs="Malgun Gothic" w:hint="eastAsia"/>
                      <w:highlight w:val="yellow"/>
                      <w:lang w:val="ko" w:eastAsia="ko-KR"/>
                    </w:rPr>
                  </w:rPrChange>
                </w:rPr>
                <w:delText>들을</w:delText>
              </w:r>
              <w:r w:rsidRPr="00B8661F" w:rsidDel="00B8661F">
                <w:rPr>
                  <w:rFonts w:ascii="Malgun Gothic" w:eastAsia="Malgun Gothic" w:hAnsi="Malgun Gothic" w:cs="Malgun Gothic"/>
                  <w:color w:val="000000" w:themeColor="text1"/>
                  <w:lang w:val="ko" w:eastAsia="ko-KR"/>
                  <w:rPrChange w:id="432" w:author="유한여울" w:date="2021-06-23T19:24:00Z">
                    <w:rPr>
                      <w:rFonts w:ascii="Malgun Gothic" w:eastAsia="Malgun Gothic" w:hAnsi="Malgun Gothic" w:cs="Malgun Gothic"/>
                      <w:highlight w:val="yellow"/>
                      <w:lang w:val="ko" w:eastAsia="ko-KR"/>
                    </w:rPr>
                  </w:rPrChange>
                </w:rPr>
                <w:delText xml:space="preserve"> </w:delText>
              </w:r>
            </w:del>
            <w:r w:rsidRPr="00B8661F">
              <w:rPr>
                <w:rFonts w:ascii="Malgun Gothic" w:eastAsia="Malgun Gothic" w:hAnsi="Malgun Gothic" w:cs="Malgun Gothic"/>
                <w:color w:val="000000" w:themeColor="text1"/>
                <w:lang w:val="ko" w:eastAsia="ko-KR"/>
                <w:rPrChange w:id="433" w:author="유한여울" w:date="2021-06-23T19:24:00Z">
                  <w:rPr>
                    <w:rFonts w:ascii="Malgun Gothic" w:eastAsia="Malgun Gothic" w:hAnsi="Malgun Gothic" w:cs="Malgun Gothic"/>
                    <w:highlight w:val="yellow"/>
                    <w:lang w:val="ko" w:eastAsia="ko-KR"/>
                  </w:rPr>
                </w:rPrChange>
              </w:rPr>
              <w:t>교육</w:t>
            </w:r>
            <w:ins w:id="434" w:author="유한여울" w:date="2021-06-23T19:20:00Z">
              <w:r w:rsidR="00B8661F" w:rsidRPr="00B8661F">
                <w:rPr>
                  <w:rFonts w:ascii="Malgun Gothic" w:eastAsia="Malgun Gothic" w:hAnsi="Malgun Gothic" w:cs="Malgun Gothic"/>
                  <w:color w:val="000000" w:themeColor="text1"/>
                  <w:lang w:val="ko" w:eastAsia="ko-KR"/>
                  <w:rPrChange w:id="435" w:author="유한여울" w:date="2021-06-23T19:24:00Z">
                    <w:rPr>
                      <w:rFonts w:ascii="Malgun Gothic" w:eastAsia="Malgun Gothic" w:hAnsi="Malgun Gothic" w:cs="Malgun Gothic"/>
                      <w:highlight w:val="yellow"/>
                      <w:lang w:val="ko" w:eastAsia="ko-KR"/>
                    </w:rPr>
                  </w:rPrChange>
                </w:rPr>
                <w:t xml:space="preserve"> </w:t>
              </w:r>
            </w:ins>
            <w:del w:id="436" w:author="유한여울" w:date="2021-06-23T19:20:00Z">
              <w:r w:rsidR="005E776C" w:rsidRPr="00B8661F" w:rsidDel="00B8661F">
                <w:rPr>
                  <w:rFonts w:ascii="Malgun Gothic" w:eastAsia="Malgun Gothic" w:hAnsi="Malgun Gothic" w:cs="Malgun Gothic" w:hint="eastAsia"/>
                  <w:color w:val="000000" w:themeColor="text1"/>
                  <w:lang w:val="ko" w:eastAsia="ko-KR"/>
                  <w:rPrChange w:id="437" w:author="유한여울" w:date="2021-06-23T19:24:00Z">
                    <w:rPr>
                      <w:rFonts w:ascii="Malgun Gothic" w:eastAsia="Malgun Gothic" w:hAnsi="Malgun Gothic" w:cs="Malgun Gothic" w:hint="eastAsia"/>
                      <w:highlight w:val="yellow"/>
                      <w:lang w:val="ko" w:eastAsia="ko-KR"/>
                    </w:rPr>
                  </w:rPrChange>
                </w:rPr>
                <w:delText>할</w:delText>
              </w:r>
              <w:r w:rsidRPr="00B8661F" w:rsidDel="00B8661F">
                <w:rPr>
                  <w:rFonts w:ascii="Malgun Gothic" w:eastAsia="Malgun Gothic" w:hAnsi="Malgun Gothic" w:cs="Malgun Gothic"/>
                  <w:color w:val="000000" w:themeColor="text1"/>
                  <w:lang w:val="ko" w:eastAsia="ko-KR"/>
                  <w:rPrChange w:id="438" w:author="유한여울" w:date="2021-06-23T19:24:00Z">
                    <w:rPr>
                      <w:rFonts w:ascii="Malgun Gothic" w:eastAsia="Malgun Gothic" w:hAnsi="Malgun Gothic" w:cs="Malgun Gothic"/>
                      <w:highlight w:val="yellow"/>
                      <w:lang w:val="ko" w:eastAsia="ko-KR"/>
                    </w:rPr>
                  </w:rPrChange>
                </w:rPr>
                <w:delText xml:space="preserve"> </w:delText>
              </w:r>
            </w:del>
            <w:r w:rsidRPr="00B8661F">
              <w:rPr>
                <w:rFonts w:ascii="Malgun Gothic" w:eastAsia="Malgun Gothic" w:hAnsi="Malgun Gothic" w:cs="Malgun Gothic"/>
                <w:color w:val="000000" w:themeColor="text1"/>
                <w:lang w:val="ko" w:eastAsia="ko-KR"/>
                <w:rPrChange w:id="439" w:author="유한여울" w:date="2021-06-23T19:24:00Z">
                  <w:rPr>
                    <w:rFonts w:ascii="Malgun Gothic" w:eastAsia="Malgun Gothic" w:hAnsi="Malgun Gothic" w:cs="Malgun Gothic"/>
                    <w:highlight w:val="yellow"/>
                    <w:lang w:val="ko" w:eastAsia="ko-KR"/>
                  </w:rPr>
                </w:rPrChange>
              </w:rPr>
              <w:t xml:space="preserve">계획을 </w:t>
            </w:r>
            <w:r w:rsidR="005E776C" w:rsidRPr="00B8661F">
              <w:rPr>
                <w:rFonts w:ascii="Malgun Gothic" w:eastAsia="Malgun Gothic" w:hAnsi="Malgun Gothic" w:cs="Malgun Gothic" w:hint="eastAsia"/>
                <w:color w:val="000000" w:themeColor="text1"/>
                <w:lang w:val="ko" w:eastAsia="ko-KR"/>
                <w:rPrChange w:id="440" w:author="유한여울" w:date="2021-06-23T19:24:00Z">
                  <w:rPr>
                    <w:rFonts w:ascii="Malgun Gothic" w:eastAsia="Malgun Gothic" w:hAnsi="Malgun Gothic" w:cs="Malgun Gothic" w:hint="eastAsia"/>
                    <w:highlight w:val="yellow"/>
                    <w:lang w:val="ko" w:eastAsia="ko-KR"/>
                  </w:rPr>
                </w:rPrChange>
              </w:rPr>
              <w:t>세웠</w:t>
            </w:r>
            <w:r w:rsidRPr="00B8661F">
              <w:rPr>
                <w:rFonts w:ascii="Malgun Gothic" w:eastAsia="Malgun Gothic" w:hAnsi="Malgun Gothic" w:cs="Malgun Gothic"/>
                <w:color w:val="000000" w:themeColor="text1"/>
                <w:lang w:val="ko" w:eastAsia="ko-KR"/>
                <w:rPrChange w:id="441" w:author="유한여울" w:date="2021-06-23T19:24:00Z">
                  <w:rPr>
                    <w:rFonts w:ascii="Malgun Gothic" w:eastAsia="Malgun Gothic" w:hAnsi="Malgun Gothic" w:cs="Malgun Gothic"/>
                    <w:highlight w:val="yellow"/>
                    <w:lang w:val="ko" w:eastAsia="ko-KR"/>
                  </w:rPr>
                </w:rPrChange>
              </w:rPr>
              <w:t>습니다.</w:t>
            </w:r>
            <w:r w:rsidRPr="00B8661F">
              <w:rPr>
                <w:rFonts w:ascii="Malgun Gothic" w:eastAsia="Malgun Gothic" w:hAnsi="Malgun Gothic" w:cs="Malgun Gothic"/>
                <w:color w:val="000000" w:themeColor="text1"/>
                <w:lang w:val="ko" w:eastAsia="ko-KR"/>
                <w:rPrChange w:id="442" w:author="유한여울" w:date="2021-06-23T19:24:00Z">
                  <w:rPr>
                    <w:rFonts w:ascii="Malgun Gothic" w:eastAsia="Malgun Gothic" w:hAnsi="Malgun Gothic" w:cs="Malgun Gothic"/>
                    <w:lang w:val="ko" w:eastAsia="ko-KR"/>
                  </w:rPr>
                </w:rPrChange>
              </w:rPr>
              <w:t xml:space="preserve"> </w:t>
            </w:r>
            <w:ins w:id="443" w:author="유한여울" w:date="2021-06-23T19:18:00Z">
              <w:r w:rsidR="00B8661F" w:rsidRPr="00B8661F">
                <w:rPr>
                  <w:rFonts w:ascii="Malgun Gothic" w:eastAsia="Malgun Gothic" w:hAnsi="Malgun Gothic" w:cs="Malgun Gothic" w:hint="eastAsia"/>
                  <w:color w:val="000000" w:themeColor="text1"/>
                  <w:lang w:val="ko" w:eastAsia="ko-KR"/>
                  <w:rPrChange w:id="444" w:author="유한여울" w:date="2021-06-23T19:24:00Z">
                    <w:rPr>
                      <w:rFonts w:ascii="Malgun Gothic" w:eastAsia="Malgun Gothic" w:hAnsi="Malgun Gothic" w:cs="Malgun Gothic" w:hint="eastAsia"/>
                      <w:lang w:val="ko" w:eastAsia="ko-KR"/>
                    </w:rPr>
                  </w:rPrChange>
                </w:rPr>
                <w:t>우선</w:t>
              </w:r>
              <w:r w:rsidR="00B8661F" w:rsidRPr="00B8661F">
                <w:rPr>
                  <w:rFonts w:ascii="Malgun Gothic" w:eastAsia="Malgun Gothic" w:hAnsi="Malgun Gothic" w:cs="Malgun Gothic"/>
                  <w:color w:val="000000" w:themeColor="text1"/>
                  <w:lang w:val="ko" w:eastAsia="ko-KR"/>
                  <w:rPrChange w:id="445" w:author="유한여울" w:date="2021-06-23T19:24:00Z">
                    <w:rPr>
                      <w:rFonts w:ascii="Malgun Gothic" w:eastAsia="Malgun Gothic" w:hAnsi="Malgun Gothic" w:cs="Malgun Gothic"/>
                      <w:lang w:val="ko" w:eastAsia="ko-KR"/>
                    </w:rPr>
                  </w:rPrChange>
                </w:rPr>
                <w:t xml:space="preserve"> </w:t>
              </w:r>
            </w:ins>
            <w:r w:rsidRPr="00B8661F">
              <w:rPr>
                <w:rFonts w:ascii="Malgun Gothic" w:eastAsia="Malgun Gothic" w:hAnsi="Malgun Gothic" w:cs="Malgun Gothic"/>
                <w:color w:val="000000" w:themeColor="text1"/>
                <w:lang w:val="ko" w:eastAsia="ko-KR"/>
                <w:rPrChange w:id="446" w:author="유한여울" w:date="2021-06-23T19:24:00Z">
                  <w:rPr>
                    <w:rFonts w:ascii="Malgun Gothic" w:eastAsia="Malgun Gothic" w:hAnsi="Malgun Gothic" w:cs="Malgun Gothic"/>
                    <w:lang w:val="ko" w:eastAsia="ko-KR"/>
                  </w:rPr>
                </w:rPrChange>
              </w:rPr>
              <w:t xml:space="preserve">센트비는 </w:t>
            </w:r>
            <w:del w:id="447" w:author="유한여울" w:date="2021-06-23T19:18:00Z">
              <w:r w:rsidRPr="00B8661F" w:rsidDel="00B8661F">
                <w:rPr>
                  <w:rFonts w:ascii="Malgun Gothic" w:eastAsia="Malgun Gothic" w:hAnsi="Malgun Gothic" w:cs="Malgun Gothic"/>
                  <w:color w:val="000000" w:themeColor="text1"/>
                  <w:lang w:val="ko" w:eastAsia="ko-KR"/>
                  <w:rPrChange w:id="448" w:author="유한여울" w:date="2021-06-23T19:24:00Z">
                    <w:rPr>
                      <w:rFonts w:ascii="Malgun Gothic" w:eastAsia="Malgun Gothic" w:hAnsi="Malgun Gothic" w:cs="Malgun Gothic"/>
                      <w:lang w:val="ko" w:eastAsia="ko-KR"/>
                    </w:rPr>
                  </w:rPrChange>
                </w:rPr>
                <w:delText xml:space="preserve">우선적으로 </w:delText>
              </w:r>
            </w:del>
            <w:r w:rsidRPr="00B8661F">
              <w:rPr>
                <w:rFonts w:ascii="Malgun Gothic" w:eastAsia="Malgun Gothic" w:hAnsi="Malgun Gothic" w:cs="Malgun Gothic"/>
                <w:color w:val="000000" w:themeColor="text1"/>
                <w:lang w:val="ko" w:eastAsia="ko-KR"/>
                <w:rPrChange w:id="449" w:author="유한여울" w:date="2021-06-23T19:24:00Z">
                  <w:rPr>
                    <w:rFonts w:ascii="Malgun Gothic" w:eastAsia="Malgun Gothic" w:hAnsi="Malgun Gothic" w:cs="Malgun Gothic"/>
                    <w:lang w:val="ko" w:eastAsia="ko-KR"/>
                  </w:rPr>
                </w:rPrChange>
              </w:rPr>
              <w:t xml:space="preserve">한국, 필리핀, 베트남, 태국과 같이 가장 큰 </w:t>
            </w:r>
            <w:ins w:id="450" w:author="유한여울" w:date="2021-06-23T19:18:00Z">
              <w:r w:rsidR="00B8661F" w:rsidRPr="00B8661F">
                <w:rPr>
                  <w:rFonts w:ascii="Malgun Gothic" w:eastAsia="Malgun Gothic" w:hAnsi="Malgun Gothic" w:cs="Malgun Gothic" w:hint="eastAsia"/>
                  <w:color w:val="000000" w:themeColor="text1"/>
                  <w:lang w:val="ko" w:eastAsia="ko-KR"/>
                  <w:rPrChange w:id="451" w:author="유한여울" w:date="2021-06-23T19:24:00Z">
                    <w:rPr>
                      <w:rFonts w:ascii="Malgun Gothic" w:eastAsia="Malgun Gothic" w:hAnsi="Malgun Gothic" w:cs="Malgun Gothic" w:hint="eastAsia"/>
                      <w:lang w:val="ko" w:eastAsia="ko-KR"/>
                    </w:rPr>
                  </w:rPrChange>
                </w:rPr>
                <w:t>시장을</w:t>
              </w:r>
              <w:r w:rsidR="00B8661F" w:rsidRPr="00B8661F">
                <w:rPr>
                  <w:rFonts w:ascii="Malgun Gothic" w:eastAsia="Malgun Gothic" w:hAnsi="Malgun Gothic" w:cs="Malgun Gothic"/>
                  <w:color w:val="000000" w:themeColor="text1"/>
                  <w:lang w:val="ko" w:eastAsia="ko-KR"/>
                  <w:rPrChange w:id="452" w:author="유한여울" w:date="2021-06-23T19:24:00Z">
                    <w:rPr>
                      <w:rFonts w:ascii="Malgun Gothic" w:eastAsia="Malgun Gothic" w:hAnsi="Malgun Gothic" w:cs="Malgun Gothic"/>
                      <w:lang w:val="ko" w:eastAsia="ko-KR"/>
                    </w:rPr>
                  </w:rPrChange>
                </w:rPr>
                <w:t xml:space="preserve"> </w:t>
              </w:r>
              <w:r w:rsidR="00B8661F" w:rsidRPr="00B8661F">
                <w:rPr>
                  <w:rFonts w:ascii="Malgun Gothic" w:eastAsia="Malgun Gothic" w:hAnsi="Malgun Gothic" w:cs="Malgun Gothic" w:hint="eastAsia"/>
                  <w:color w:val="000000" w:themeColor="text1"/>
                  <w:lang w:val="ko" w:eastAsia="ko-KR"/>
                  <w:rPrChange w:id="453" w:author="유한여울" w:date="2021-06-23T19:24:00Z">
                    <w:rPr>
                      <w:rFonts w:ascii="Malgun Gothic" w:eastAsia="Malgun Gothic" w:hAnsi="Malgun Gothic" w:cs="Malgun Gothic" w:hint="eastAsia"/>
                      <w:lang w:val="ko" w:eastAsia="ko-KR"/>
                    </w:rPr>
                  </w:rPrChange>
                </w:rPr>
                <w:t>위한</w:t>
              </w:r>
              <w:r w:rsidR="00B8661F" w:rsidRPr="00B8661F">
                <w:rPr>
                  <w:rFonts w:ascii="Malgun Gothic" w:eastAsia="Malgun Gothic" w:hAnsi="Malgun Gothic" w:cs="Malgun Gothic"/>
                  <w:color w:val="000000" w:themeColor="text1"/>
                  <w:lang w:val="en-US" w:eastAsia="ko-KR"/>
                  <w:rPrChange w:id="454" w:author="유한여울" w:date="2021-06-23T19:24:00Z">
                    <w:rPr>
                      <w:rFonts w:ascii="Malgun Gothic" w:eastAsia="Malgun Gothic" w:hAnsi="Malgun Gothic" w:cs="Malgun Gothic"/>
                      <w:lang w:val="en-US" w:eastAsia="ko-KR"/>
                    </w:rPr>
                  </w:rPrChange>
                </w:rPr>
                <w:t xml:space="preserve"> 고객 서비스</w:t>
              </w:r>
            </w:ins>
            <w:del w:id="455" w:author="유한여울" w:date="2021-06-23T19:18:00Z">
              <w:r w:rsidRPr="00B8661F" w:rsidDel="00B8661F">
                <w:rPr>
                  <w:rFonts w:ascii="Malgun Gothic" w:eastAsia="Malgun Gothic" w:hAnsi="Malgun Gothic" w:cs="Malgun Gothic"/>
                  <w:color w:val="000000" w:themeColor="text1"/>
                  <w:lang w:val="ko" w:eastAsia="ko-KR"/>
                  <w:rPrChange w:id="456" w:author="유한여울" w:date="2021-06-23T19:24:00Z">
                    <w:rPr>
                      <w:rFonts w:ascii="Malgun Gothic" w:eastAsia="Malgun Gothic" w:hAnsi="Malgun Gothic" w:cs="Malgun Gothic"/>
                      <w:lang w:val="ko" w:eastAsia="ko-KR"/>
                    </w:rPr>
                  </w:rPrChange>
                </w:rPr>
                <w:delText>시장</w:delText>
              </w:r>
              <w:r w:rsidR="00986869" w:rsidRPr="00B8661F" w:rsidDel="00B8661F">
                <w:rPr>
                  <w:rFonts w:ascii="Malgun Gothic" w:eastAsia="Malgun Gothic" w:hAnsi="Malgun Gothic" w:cs="Malgun Gothic" w:hint="eastAsia"/>
                  <w:color w:val="000000" w:themeColor="text1"/>
                  <w:lang w:val="ko" w:eastAsia="ko-KR"/>
                  <w:rPrChange w:id="457" w:author="유한여울" w:date="2021-06-23T19:24:00Z">
                    <w:rPr>
                      <w:rFonts w:ascii="Malgun Gothic" w:eastAsia="Malgun Gothic" w:hAnsi="Malgun Gothic" w:cs="Malgun Gothic" w:hint="eastAsia"/>
                      <w:lang w:val="ko" w:eastAsia="ko-KR"/>
                    </w:rPr>
                  </w:rPrChange>
                </w:rPr>
                <w:delText>에서</w:delText>
              </w:r>
            </w:del>
            <w:r w:rsidR="00986869" w:rsidRPr="00B8661F">
              <w:rPr>
                <w:rFonts w:ascii="Malgun Gothic" w:eastAsia="Malgun Gothic" w:hAnsi="Malgun Gothic" w:cs="Malgun Gothic"/>
                <w:color w:val="000000" w:themeColor="text1"/>
                <w:lang w:val="ko" w:eastAsia="ko-KR"/>
                <w:rPrChange w:id="458" w:author="유한여울" w:date="2021-06-23T19:24:00Z">
                  <w:rPr>
                    <w:rFonts w:ascii="Malgun Gothic" w:eastAsia="Malgun Gothic" w:hAnsi="Malgun Gothic" w:cs="Malgun Gothic"/>
                    <w:lang w:val="ko" w:eastAsia="ko-KR"/>
                  </w:rPr>
                </w:rPrChange>
              </w:rPr>
              <w:t xml:space="preserve"> 직원</w:t>
            </w:r>
            <w:ins w:id="459" w:author="유한여울" w:date="2021-06-23T19:18:00Z">
              <w:r w:rsidR="00B8661F" w:rsidRPr="00B8661F">
                <w:rPr>
                  <w:rFonts w:ascii="Malgun Gothic" w:eastAsia="Malgun Gothic" w:hAnsi="Malgun Gothic" w:cs="Malgun Gothic" w:hint="eastAsia"/>
                  <w:color w:val="000000" w:themeColor="text1"/>
                  <w:lang w:val="ko" w:eastAsia="ko-KR"/>
                  <w:rPrChange w:id="460" w:author="유한여울" w:date="2021-06-23T19:24:00Z">
                    <w:rPr>
                      <w:rFonts w:ascii="Malgun Gothic" w:eastAsia="Malgun Gothic" w:hAnsi="Malgun Gothic" w:cs="Malgun Gothic" w:hint="eastAsia"/>
                      <w:lang w:val="ko" w:eastAsia="ko-KR"/>
                    </w:rPr>
                  </w:rPrChange>
                </w:rPr>
                <w:t>을</w:t>
              </w:r>
              <w:r w:rsidR="00B8661F" w:rsidRPr="00B8661F">
                <w:rPr>
                  <w:rFonts w:ascii="Malgun Gothic" w:eastAsia="Malgun Gothic" w:hAnsi="Malgun Gothic" w:cs="Malgun Gothic"/>
                  <w:color w:val="000000" w:themeColor="text1"/>
                  <w:lang w:val="ko" w:eastAsia="ko-KR"/>
                  <w:rPrChange w:id="461" w:author="유한여울" w:date="2021-06-23T19:24:00Z">
                    <w:rPr>
                      <w:rFonts w:ascii="Malgun Gothic" w:eastAsia="Malgun Gothic" w:hAnsi="Malgun Gothic" w:cs="Malgun Gothic"/>
                      <w:lang w:val="ko" w:eastAsia="ko-KR"/>
                    </w:rPr>
                  </w:rPrChange>
                </w:rPr>
                <w:t xml:space="preserve"> </w:t>
              </w:r>
            </w:ins>
            <w:del w:id="462" w:author="유한여울" w:date="2021-06-23T19:18:00Z">
              <w:r w:rsidR="00986869" w:rsidRPr="00B8661F" w:rsidDel="00B8661F">
                <w:rPr>
                  <w:rFonts w:ascii="Malgun Gothic" w:eastAsia="Malgun Gothic" w:hAnsi="Malgun Gothic" w:cs="Malgun Gothic" w:hint="eastAsia"/>
                  <w:color w:val="000000" w:themeColor="text1"/>
                  <w:lang w:val="ko" w:eastAsia="ko-KR"/>
                  <w:rPrChange w:id="463" w:author="유한여울" w:date="2021-06-23T19:24:00Z">
                    <w:rPr>
                      <w:rFonts w:ascii="Malgun Gothic" w:eastAsia="Malgun Gothic" w:hAnsi="Malgun Gothic" w:cs="Malgun Gothic" w:hint="eastAsia"/>
                      <w:lang w:val="ko" w:eastAsia="ko-KR"/>
                    </w:rPr>
                  </w:rPrChange>
                </w:rPr>
                <w:delText>들을</w:delText>
              </w:r>
              <w:r w:rsidRPr="00B8661F" w:rsidDel="00B8661F">
                <w:rPr>
                  <w:rFonts w:ascii="Malgun Gothic" w:eastAsia="Malgun Gothic" w:hAnsi="Malgun Gothic" w:cs="Malgun Gothic"/>
                  <w:color w:val="000000" w:themeColor="text1"/>
                  <w:lang w:val="ko" w:eastAsia="ko-KR"/>
                  <w:rPrChange w:id="464" w:author="유한여울" w:date="2021-06-23T19:24:00Z">
                    <w:rPr>
                      <w:rFonts w:ascii="Malgun Gothic" w:eastAsia="Malgun Gothic" w:hAnsi="Malgun Gothic" w:cs="Malgun Gothic"/>
                      <w:lang w:val="ko" w:eastAsia="ko-KR"/>
                    </w:rPr>
                  </w:rPrChange>
                </w:rPr>
                <w:delText xml:space="preserve"> </w:delText>
              </w:r>
            </w:del>
            <w:r w:rsidRPr="00B8661F">
              <w:rPr>
                <w:rFonts w:ascii="Malgun Gothic" w:eastAsia="Malgun Gothic" w:hAnsi="Malgun Gothic" w:cs="Malgun Gothic"/>
                <w:color w:val="000000" w:themeColor="text1"/>
                <w:lang w:val="ko" w:eastAsia="ko-KR"/>
                <w:rPrChange w:id="465" w:author="유한여울" w:date="2021-06-23T19:24:00Z">
                  <w:rPr>
                    <w:rFonts w:ascii="Malgun Gothic" w:eastAsia="Malgun Gothic" w:hAnsi="Malgun Gothic" w:cs="Malgun Gothic"/>
                    <w:lang w:val="ko" w:eastAsia="ko-KR"/>
                  </w:rPr>
                </w:rPrChange>
              </w:rPr>
              <w:t xml:space="preserve">채용했습니다. 문의 유형 분류를 위한 추가 프로세스 수행은 </w:t>
            </w:r>
            <w:r w:rsidR="00986869" w:rsidRPr="00B8661F">
              <w:rPr>
                <w:rFonts w:ascii="Malgun Gothic" w:eastAsia="Malgun Gothic" w:hAnsi="Malgun Gothic" w:cs="Malgun Gothic" w:hint="eastAsia"/>
                <w:color w:val="000000" w:themeColor="text1"/>
                <w:lang w:val="ko" w:eastAsia="ko-KR"/>
                <w:rPrChange w:id="466" w:author="유한여울" w:date="2021-06-23T19:24:00Z">
                  <w:rPr>
                    <w:rFonts w:ascii="Malgun Gothic" w:eastAsia="Malgun Gothic" w:hAnsi="Malgun Gothic" w:cs="Malgun Gothic" w:hint="eastAsia"/>
                    <w:lang w:val="ko" w:eastAsia="ko-KR"/>
                  </w:rPr>
                </w:rPrChange>
              </w:rPr>
              <w:t>직원들</w:t>
            </w:r>
            <w:r w:rsidRPr="00B8661F">
              <w:rPr>
                <w:rFonts w:ascii="Malgun Gothic" w:eastAsia="Malgun Gothic" w:hAnsi="Malgun Gothic" w:cs="Malgun Gothic"/>
                <w:color w:val="000000" w:themeColor="text1"/>
                <w:lang w:val="ko" w:eastAsia="ko-KR"/>
                <w:rPrChange w:id="467" w:author="유한여울" w:date="2021-06-23T19:24:00Z">
                  <w:rPr>
                    <w:rFonts w:ascii="Malgun Gothic" w:eastAsia="Malgun Gothic" w:hAnsi="Malgun Gothic" w:cs="Malgun Gothic"/>
                    <w:lang w:val="ko" w:eastAsia="ko-KR"/>
                  </w:rPr>
                </w:rPrChange>
              </w:rPr>
              <w:t>에</w:t>
            </w:r>
            <w:ins w:id="468" w:author="유한여울" w:date="2021-06-23T19:18:00Z">
              <w:r w:rsidR="00B8661F" w:rsidRPr="00B8661F">
                <w:rPr>
                  <w:rFonts w:ascii="Malgun Gothic" w:eastAsia="Malgun Gothic" w:hAnsi="Malgun Gothic" w:cs="Malgun Gothic" w:hint="eastAsia"/>
                  <w:color w:val="000000" w:themeColor="text1"/>
                  <w:lang w:val="ko" w:eastAsia="ko-KR"/>
                  <w:rPrChange w:id="469" w:author="유한여울" w:date="2021-06-23T19:24:00Z">
                    <w:rPr>
                      <w:rFonts w:ascii="Malgun Gothic" w:eastAsia="Malgun Gothic" w:hAnsi="Malgun Gothic" w:cs="Malgun Gothic" w:hint="eastAsia"/>
                      <w:lang w:val="ko" w:eastAsia="ko-KR"/>
                    </w:rPr>
                  </w:rPrChange>
                </w:rPr>
                <w:t>게</w:t>
              </w:r>
              <w:r w:rsidR="00B8661F" w:rsidRPr="00B8661F">
                <w:rPr>
                  <w:rFonts w:ascii="Malgun Gothic" w:eastAsia="Malgun Gothic" w:hAnsi="Malgun Gothic" w:cs="Malgun Gothic"/>
                  <w:color w:val="000000" w:themeColor="text1"/>
                  <w:lang w:val="ko" w:eastAsia="ko-KR"/>
                  <w:rPrChange w:id="470" w:author="유한여울" w:date="2021-06-23T19:24:00Z">
                    <w:rPr>
                      <w:rFonts w:ascii="Malgun Gothic" w:eastAsia="Malgun Gothic" w:hAnsi="Malgun Gothic" w:cs="Malgun Gothic"/>
                      <w:lang w:val="ko" w:eastAsia="ko-KR"/>
                    </w:rPr>
                  </w:rPrChange>
                </w:rPr>
                <w:t xml:space="preserve"> </w:t>
              </w:r>
              <w:r w:rsidR="00B8661F">
                <w:rPr>
                  <w:rFonts w:ascii="Malgun Gothic" w:eastAsia="Malgun Gothic" w:hAnsi="Malgun Gothic" w:cs="Malgun Gothic" w:hint="eastAsia"/>
                  <w:lang w:val="ko" w:eastAsia="ko-KR"/>
                </w:rPr>
                <w:t xml:space="preserve">부담이 될 수도 있었지만 </w:t>
              </w:r>
            </w:ins>
            <w:del w:id="471" w:author="유한여울" w:date="2021-06-23T19:18:00Z">
              <w:r w:rsidRPr="00637748" w:rsidDel="00B8661F">
                <w:rPr>
                  <w:rFonts w:ascii="Malgun Gothic" w:eastAsia="Malgun Gothic" w:hAnsi="Malgun Gothic" w:cs="Malgun Gothic"/>
                  <w:lang w:val="ko" w:eastAsia="ko-KR"/>
                </w:rPr>
                <w:delText xml:space="preserve">게 추가적인 업무 부담으로 여겨질 수 있지만, </w:delText>
              </w:r>
            </w:del>
            <w:r w:rsidRPr="00637748">
              <w:rPr>
                <w:rFonts w:ascii="Malgun Gothic" w:eastAsia="Malgun Gothic" w:hAnsi="Malgun Gothic" w:cs="Malgun Gothic"/>
                <w:lang w:val="ko" w:eastAsia="ko-KR"/>
              </w:rPr>
              <w:t xml:space="preserve">실상은 달랐습니다. </w:t>
            </w:r>
            <w:r w:rsidR="00986869" w:rsidRPr="00637748">
              <w:rPr>
                <w:rFonts w:ascii="Malgun Gothic" w:eastAsia="Malgun Gothic" w:hAnsi="Malgun Gothic" w:cs="Malgun Gothic" w:hint="eastAsia"/>
                <w:lang w:val="ko" w:eastAsia="ko-KR"/>
              </w:rPr>
              <w:t>오히려</w:t>
            </w:r>
            <w:r w:rsidR="00986869" w:rsidRPr="00637748">
              <w:rPr>
                <w:rFonts w:ascii="Malgun Gothic" w:eastAsia="Malgun Gothic" w:hAnsi="Malgun Gothic" w:cs="Malgun Gothic"/>
                <w:lang w:val="ko" w:eastAsia="ko-KR"/>
              </w:rPr>
              <w:t xml:space="preserve">, </w:t>
            </w:r>
            <w:r w:rsidRPr="00637748">
              <w:rPr>
                <w:rFonts w:ascii="Malgun Gothic" w:eastAsia="Malgun Gothic" w:hAnsi="Malgun Gothic" w:cs="Malgun Gothic"/>
                <w:lang w:val="ko" w:eastAsia="ko-KR"/>
              </w:rPr>
              <w:t xml:space="preserve">Freshdesk의 옴니채널 보기 및 자동화 응답 기능 등을 통해 </w:t>
            </w:r>
            <w:r w:rsidR="005E776C" w:rsidRPr="00637748">
              <w:rPr>
                <w:rFonts w:ascii="Malgun Gothic" w:eastAsia="Malgun Gothic" w:hAnsi="Malgun Gothic" w:cs="Malgun Gothic" w:hint="eastAsia"/>
                <w:lang w:val="ko" w:eastAsia="ko-KR"/>
              </w:rPr>
              <w:t xml:space="preserve">업무 </w:t>
            </w:r>
            <w:r w:rsidRPr="00637748">
              <w:rPr>
                <w:rFonts w:ascii="Malgun Gothic" w:eastAsia="Malgun Gothic" w:hAnsi="Malgun Gothic" w:cs="Malgun Gothic"/>
                <w:lang w:val="ko" w:eastAsia="ko-KR"/>
              </w:rPr>
              <w:t xml:space="preserve">시간을 </w:t>
            </w:r>
            <w:del w:id="472" w:author="유한여울" w:date="2021-06-23T19:19:00Z">
              <w:r w:rsidR="005E776C" w:rsidRPr="00637748" w:rsidDel="00B8661F">
                <w:rPr>
                  <w:rFonts w:ascii="Malgun Gothic" w:eastAsia="Malgun Gothic" w:hAnsi="Malgun Gothic" w:cs="Malgun Gothic" w:hint="eastAsia"/>
                  <w:lang w:val="ko" w:eastAsia="ko-KR"/>
                </w:rPr>
                <w:delText xml:space="preserve">많이 </w:delText>
              </w:r>
            </w:del>
            <w:r w:rsidR="005E776C" w:rsidRPr="00637748">
              <w:rPr>
                <w:rFonts w:ascii="Malgun Gothic" w:eastAsia="Malgun Gothic" w:hAnsi="Malgun Gothic" w:cs="Malgun Gothic" w:hint="eastAsia"/>
                <w:lang w:val="ko" w:eastAsia="ko-KR"/>
              </w:rPr>
              <w:t>절약할 수 있었습니다.</w:t>
            </w:r>
            <w:r w:rsidRPr="00317CED">
              <w:rPr>
                <w:rFonts w:ascii="Malgun Gothic" w:eastAsia="Malgun Gothic" w:hAnsi="Malgun Gothic" w:cs="Malgun Gothic"/>
                <w:lang w:val="ko" w:eastAsia="ko-KR"/>
              </w:rPr>
              <w:t xml:space="preserve"> </w:t>
            </w:r>
          </w:p>
        </w:tc>
      </w:tr>
      <w:tr w:rsidR="006077FF" w14:paraId="2B480B39" w14:textId="77777777" w:rsidTr="006077FF">
        <w:tc>
          <w:tcPr>
            <w:tcW w:w="4252" w:type="dxa"/>
          </w:tcPr>
          <w:p w14:paraId="39C61789" w14:textId="77777777" w:rsidR="006077FF" w:rsidRPr="00317CED" w:rsidRDefault="006077FF" w:rsidP="006077FF">
            <w:pPr>
              <w:rPr>
                <w:lang w:eastAsia="ko-KR"/>
              </w:rPr>
            </w:pPr>
          </w:p>
        </w:tc>
        <w:tc>
          <w:tcPr>
            <w:tcW w:w="4252" w:type="dxa"/>
          </w:tcPr>
          <w:p w14:paraId="7F81A29B" w14:textId="77777777" w:rsidR="006077FF" w:rsidRPr="00317CED" w:rsidRDefault="006077FF" w:rsidP="006077FF">
            <w:pPr>
              <w:rPr>
                <w:lang w:eastAsia="ko-KR"/>
              </w:rPr>
            </w:pPr>
          </w:p>
        </w:tc>
      </w:tr>
      <w:tr w:rsidR="006077FF" w14:paraId="5FE48AE8" w14:textId="77777777" w:rsidTr="006077FF">
        <w:tc>
          <w:tcPr>
            <w:tcW w:w="4252" w:type="dxa"/>
          </w:tcPr>
          <w:p w14:paraId="05E34760" w14:textId="77777777" w:rsidR="006077FF" w:rsidRPr="00317CED" w:rsidRDefault="006077FF" w:rsidP="006077FF">
            <w:r w:rsidRPr="00317CED">
              <w:rPr>
                <w:noProof/>
                <w:lang w:val="en-IN"/>
              </w:rPr>
              <w:lastRenderedPageBreak/>
              <w:drawing>
                <wp:inline distT="114300" distB="114300" distL="114300" distR="114300" wp14:anchorId="75E5256A" wp14:editId="72D94253">
                  <wp:extent cx="5943600"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p>
        </w:tc>
        <w:tc>
          <w:tcPr>
            <w:tcW w:w="4252" w:type="dxa"/>
          </w:tcPr>
          <w:p w14:paraId="7B35F428" w14:textId="77777777" w:rsidR="006077FF" w:rsidRPr="00317CED" w:rsidRDefault="006077FF" w:rsidP="006077FF">
            <w:r w:rsidRPr="00317CED">
              <w:rPr>
                <w:noProof/>
                <w:lang w:val="en-IN"/>
              </w:rPr>
              <w:drawing>
                <wp:inline distT="114300" distB="114300" distL="114300" distR="114300" wp14:anchorId="13D25CDF" wp14:editId="08418E16">
                  <wp:extent cx="5943600" cy="262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071791722" name="image1.png"/>
                          <pic:cNvPicPr/>
                        </pic:nvPicPr>
                        <pic:blipFill>
                          <a:blip r:embed="rId8"/>
                          <a:stretch>
                            <a:fillRect/>
                          </a:stretch>
                        </pic:blipFill>
                        <pic:spPr>
                          <a:xfrm>
                            <a:off x="0" y="0"/>
                            <a:ext cx="5943600" cy="2628900"/>
                          </a:xfrm>
                          <a:prstGeom prst="rect">
                            <a:avLst/>
                          </a:prstGeom>
                        </pic:spPr>
                      </pic:pic>
                    </a:graphicData>
                  </a:graphic>
                </wp:inline>
              </w:drawing>
            </w:r>
          </w:p>
        </w:tc>
      </w:tr>
      <w:tr w:rsidR="006077FF" w14:paraId="1B3612AF" w14:textId="77777777" w:rsidTr="006077FF">
        <w:tc>
          <w:tcPr>
            <w:tcW w:w="4252" w:type="dxa"/>
          </w:tcPr>
          <w:p w14:paraId="5DB1C12B" w14:textId="77777777" w:rsidR="006077FF" w:rsidRPr="00317CED" w:rsidRDefault="006077FF" w:rsidP="006077FF"/>
        </w:tc>
        <w:tc>
          <w:tcPr>
            <w:tcW w:w="4252" w:type="dxa"/>
          </w:tcPr>
          <w:p w14:paraId="074C7520" w14:textId="77777777" w:rsidR="006077FF" w:rsidRPr="00317CED" w:rsidRDefault="006077FF" w:rsidP="006077FF"/>
        </w:tc>
      </w:tr>
      <w:tr w:rsidR="006077FF" w14:paraId="0DAB3E66" w14:textId="77777777" w:rsidTr="006077FF">
        <w:tc>
          <w:tcPr>
            <w:tcW w:w="4252" w:type="dxa"/>
          </w:tcPr>
          <w:p w14:paraId="0477970C" w14:textId="77777777" w:rsidR="006077FF" w:rsidRPr="00317CED" w:rsidRDefault="006077FF" w:rsidP="006077FF">
            <w:r w:rsidRPr="00317CED">
              <w:t xml:space="preserve">Another key benefit of implementing Freshdesk was that all customer interactions were now tied into a single view. As Jescia explains, </w:t>
            </w:r>
            <w:r w:rsidRPr="00317CED">
              <w:rPr>
                <w:i/>
              </w:rPr>
              <w:t xml:space="preserve">“Many customers try to reach our agents on multiple platforms. For example, we will have the same customer send in the same query on chat, WhatsApp and Messenger. This causes a lot of confusion for our agents and often leads to duplication. With Freshdesk omnichannel, all enquiries from a customer are stored in their history. An agent can view all interactions with that customer regardless of the channel they have reached out to us on. This helps them close tickets much faster.” </w:t>
            </w:r>
          </w:p>
        </w:tc>
        <w:tc>
          <w:tcPr>
            <w:tcW w:w="4252" w:type="dxa"/>
          </w:tcPr>
          <w:p w14:paraId="7AEA682B" w14:textId="6BF5401E" w:rsidR="006077FF" w:rsidRPr="00B8661F" w:rsidRDefault="00B8661F" w:rsidP="006077FF">
            <w:pPr>
              <w:rPr>
                <w:highlight w:val="yellow"/>
                <w:lang w:eastAsia="ko-KR"/>
                <w:rPrChange w:id="473" w:author="유한여울" w:date="2021-06-23T19:24:00Z">
                  <w:rPr>
                    <w:lang w:eastAsia="ko-KR"/>
                  </w:rPr>
                </w:rPrChange>
              </w:rPr>
            </w:pPr>
            <w:ins w:id="474" w:author="유한여울" w:date="2021-06-23T19:20:00Z">
              <w:r w:rsidRPr="00B8661F">
                <w:rPr>
                  <w:rFonts w:ascii="Malgun Gothic" w:eastAsia="Malgun Gothic" w:hAnsi="Malgun Gothic" w:cs="Malgun Gothic" w:hint="eastAsia"/>
                  <w:lang w:val="ko" w:eastAsia="ko-KR"/>
                </w:rPr>
                <w:t>또한</w:t>
              </w:r>
              <w:r w:rsidRPr="00B8661F">
                <w:rPr>
                  <w:rFonts w:ascii="Malgun Gothic" w:eastAsia="Malgun Gothic" w:hAnsi="Malgun Gothic" w:cs="Malgun Gothic"/>
                  <w:lang w:val="ko" w:eastAsia="ko-KR"/>
                </w:rPr>
                <w:t>, Freshdesk</w:t>
              </w:r>
            </w:ins>
            <w:ins w:id="475" w:author="유한여울" w:date="2021-06-23T19:21:00Z">
              <w:r w:rsidRPr="00B8661F">
                <w:rPr>
                  <w:rFonts w:ascii="Malgun Gothic" w:eastAsia="Malgun Gothic" w:hAnsi="Malgun Gothic" w:cs="Malgun Gothic" w:hint="eastAsia"/>
                  <w:lang w:val="ko" w:eastAsia="ko-KR"/>
                </w:rPr>
                <w:t>는</w:t>
              </w:r>
            </w:ins>
            <w:ins w:id="476" w:author="유한여울" w:date="2021-06-23T19:20:00Z">
              <w:r w:rsidRPr="00B8661F">
                <w:rPr>
                  <w:rFonts w:ascii="Malgun Gothic" w:eastAsia="Malgun Gothic" w:hAnsi="Malgun Gothic" w:cs="Malgun Gothic"/>
                  <w:lang w:val="ko" w:eastAsia="ko-KR"/>
                </w:rPr>
                <w:t xml:space="preserve"> 고객과의 </w:t>
              </w:r>
              <w:r w:rsidRPr="00B8661F">
                <w:rPr>
                  <w:rFonts w:ascii="Malgun Gothic" w:eastAsia="Malgun Gothic" w:hAnsi="Malgun Gothic" w:cs="Malgun Gothic" w:hint="eastAsia"/>
                  <w:lang w:val="ko" w:eastAsia="ko-KR"/>
                </w:rPr>
                <w:t>모든</w:t>
              </w:r>
              <w:r w:rsidRPr="00B8661F">
                <w:rPr>
                  <w:rFonts w:ascii="Malgun Gothic" w:eastAsia="Malgun Gothic" w:hAnsi="Malgun Gothic" w:cs="Malgun Gothic"/>
                  <w:lang w:val="ko" w:eastAsia="ko-KR"/>
                </w:rPr>
                <w:t xml:space="preserve"> 대화를 </w:t>
              </w:r>
              <w:r w:rsidRPr="00B8661F">
                <w:rPr>
                  <w:rFonts w:ascii="Malgun Gothic" w:eastAsia="Malgun Gothic" w:hAnsi="Malgun Gothic" w:cs="Malgun Gothic" w:hint="eastAsia"/>
                  <w:lang w:val="ko" w:eastAsia="ko-KR"/>
                </w:rPr>
                <w:t>하나의</w:t>
              </w:r>
              <w:r w:rsidRPr="00B8661F">
                <w:rPr>
                  <w:rFonts w:ascii="Malgun Gothic" w:eastAsia="Malgun Gothic" w:hAnsi="Malgun Gothic" w:cs="Malgun Gothic"/>
                  <w:lang w:val="ko" w:eastAsia="ko-KR"/>
                </w:rPr>
                <w:t xml:space="preserve"> </w:t>
              </w:r>
              <w:r w:rsidRPr="00B8661F">
                <w:rPr>
                  <w:rFonts w:ascii="Malgun Gothic" w:eastAsia="Malgun Gothic" w:hAnsi="Malgun Gothic" w:cs="Malgun Gothic" w:hint="eastAsia"/>
                  <w:lang w:val="ko" w:eastAsia="ko-KR"/>
                </w:rPr>
                <w:t>플랫폼</w:t>
              </w:r>
            </w:ins>
            <w:ins w:id="477" w:author="유한여울" w:date="2021-06-23T19:21:00Z">
              <w:r w:rsidRPr="00B8661F">
                <w:rPr>
                  <w:rFonts w:ascii="Malgun Gothic" w:eastAsia="Malgun Gothic" w:hAnsi="Malgun Gothic" w:cs="Malgun Gothic" w:hint="eastAsia"/>
                  <w:lang w:val="ko" w:eastAsia="ko-KR"/>
                </w:rPr>
                <w:t>에서</w:t>
              </w:r>
            </w:ins>
            <w:ins w:id="478" w:author="유한여울" w:date="2021-06-23T19:20:00Z">
              <w:r w:rsidRPr="00B8661F">
                <w:rPr>
                  <w:rFonts w:ascii="Malgun Gothic" w:eastAsia="Malgun Gothic" w:hAnsi="Malgun Gothic" w:cs="Malgun Gothic"/>
                  <w:lang w:val="ko" w:eastAsia="ko-KR"/>
                </w:rPr>
                <w:t xml:space="preserve"> 간편하게 </w:t>
              </w:r>
            </w:ins>
            <w:ins w:id="479" w:author="유한여울" w:date="2021-06-23T19:21:00Z">
              <w:r w:rsidRPr="00B8661F">
                <w:rPr>
                  <w:rFonts w:ascii="Malgun Gothic" w:eastAsia="Malgun Gothic" w:hAnsi="Malgun Gothic" w:cs="Malgun Gothic" w:hint="eastAsia"/>
                  <w:lang w:val="ko" w:eastAsia="ko-KR"/>
                </w:rPr>
                <w:t>분류하는</w:t>
              </w:r>
              <w:r w:rsidRPr="00B8661F">
                <w:rPr>
                  <w:rFonts w:ascii="Malgun Gothic" w:eastAsia="Malgun Gothic" w:hAnsi="Malgun Gothic" w:cs="Malgun Gothic"/>
                  <w:lang w:val="ko" w:eastAsia="ko-KR"/>
                </w:rPr>
                <w:t xml:space="preserve"> </w:t>
              </w:r>
              <w:r w:rsidRPr="00B8661F">
                <w:rPr>
                  <w:rFonts w:ascii="Malgun Gothic" w:eastAsia="Malgun Gothic" w:hAnsi="Malgun Gothic" w:cs="Malgun Gothic" w:hint="eastAsia"/>
                  <w:lang w:val="ko" w:eastAsia="ko"/>
                </w:rPr>
                <w:t>특장점이</w:t>
              </w:r>
              <w:r w:rsidRPr="00B8661F">
                <w:rPr>
                  <w:rFonts w:ascii="Malgun Gothic" w:eastAsia="Malgun Gothic" w:hAnsi="Malgun Gothic" w:cs="Malgun Gothic"/>
                  <w:lang w:val="ko" w:eastAsia="ko"/>
                </w:rPr>
                <w:t xml:space="preserve"> </w:t>
              </w:r>
              <w:r w:rsidRPr="00B8661F">
                <w:rPr>
                  <w:rFonts w:ascii="Malgun Gothic" w:eastAsia="Malgun Gothic" w:hAnsi="Malgun Gothic" w:cs="Malgun Gothic" w:hint="eastAsia"/>
                  <w:lang w:val="ko" w:eastAsia="ko"/>
                </w:rPr>
                <w:t>있습니다</w:t>
              </w:r>
              <w:r w:rsidRPr="00B8661F">
                <w:rPr>
                  <w:rFonts w:ascii="Malgun Gothic" w:eastAsia="Malgun Gothic" w:hAnsi="Malgun Gothic" w:cs="Malgun Gothic"/>
                  <w:lang w:val="ko" w:eastAsia="ko"/>
                </w:rPr>
                <w:t>.</w:t>
              </w:r>
            </w:ins>
            <w:del w:id="480" w:author="유한여울" w:date="2021-06-23T19:20:00Z">
              <w:r w:rsidR="006077FF" w:rsidRPr="00B8661F" w:rsidDel="00B8661F">
                <w:rPr>
                  <w:rFonts w:ascii="Malgun Gothic" w:eastAsia="Malgun Gothic" w:hAnsi="Malgun Gothic" w:cs="Malgun Gothic"/>
                  <w:lang w:val="ko" w:eastAsia="ko-KR"/>
                </w:rPr>
                <w:delText xml:space="preserve">Freshdesk </w:delText>
              </w:r>
              <w:r w:rsidR="00986869" w:rsidRPr="00B8661F" w:rsidDel="00B8661F">
                <w:rPr>
                  <w:rFonts w:ascii="Malgun Gothic" w:eastAsia="Malgun Gothic" w:hAnsi="Malgun Gothic" w:cs="Malgun Gothic" w:hint="eastAsia"/>
                  <w:lang w:val="ko" w:eastAsia="ko"/>
                </w:rPr>
                <w:delText>사용</w:delText>
              </w:r>
              <w:r w:rsidR="006077FF" w:rsidRPr="00B8661F" w:rsidDel="00B8661F">
                <w:rPr>
                  <w:rFonts w:ascii="Malgun Gothic" w:eastAsia="Malgun Gothic" w:hAnsi="Malgun Gothic" w:cs="Malgun Gothic"/>
                  <w:lang w:val="ko" w:eastAsia="ko-KR"/>
                </w:rPr>
                <w:delText xml:space="preserve">을 통해 누리게 된 또 다른 혜택은 모든 상호작용이 단일 보기로 간편하게 분류되어 있다는 점입니다. </w:delText>
              </w:r>
            </w:del>
            <w:ins w:id="481" w:author="유한여울" w:date="2021-06-23T19:20:00Z">
              <w:r w:rsidRPr="00B8661F">
                <w:rPr>
                  <w:rFonts w:ascii="Malgun Gothic" w:eastAsia="Malgun Gothic" w:hAnsi="Malgun Gothic" w:cs="Malgun Gothic"/>
                  <w:lang w:eastAsia="ko-KR"/>
                </w:rPr>
                <w:br/>
              </w:r>
            </w:ins>
            <w:r w:rsidR="006077FF" w:rsidRPr="00B8661F">
              <w:rPr>
                <w:rFonts w:ascii="Malgun Gothic" w:eastAsia="Malgun Gothic" w:hAnsi="Malgun Gothic" w:cs="Malgun Gothic"/>
                <w:lang w:val="ko" w:eastAsia="ko-KR"/>
              </w:rPr>
              <w:t xml:space="preserve">Jescia씨는 다음과 같이 </w:t>
            </w:r>
            <w:r w:rsidR="005E776C" w:rsidRPr="00B8661F">
              <w:rPr>
                <w:rFonts w:ascii="Malgun Gothic" w:eastAsia="Malgun Gothic" w:hAnsi="Malgun Gothic" w:cs="Malgun Gothic" w:hint="eastAsia"/>
                <w:lang w:val="ko" w:eastAsia="ko-KR"/>
              </w:rPr>
              <w:t>설명</w:t>
            </w:r>
            <w:r w:rsidR="006077FF" w:rsidRPr="00B8661F">
              <w:rPr>
                <w:rFonts w:ascii="Malgun Gothic" w:eastAsia="Malgun Gothic" w:hAnsi="Malgun Gothic" w:cs="Malgun Gothic"/>
                <w:lang w:val="ko" w:eastAsia="ko-KR"/>
              </w:rPr>
              <w:t xml:space="preserve">했습니다. </w:t>
            </w:r>
            <w:r w:rsidR="006077FF" w:rsidRPr="00B8661F">
              <w:rPr>
                <w:rFonts w:ascii="Malgun Gothic" w:eastAsia="Malgun Gothic" w:hAnsi="Malgun Gothic" w:cs="Malgun Gothic"/>
                <w:i/>
                <w:lang w:val="ko" w:eastAsia="ko-KR"/>
              </w:rPr>
              <w:t>"</w:t>
            </w:r>
            <w:r w:rsidR="006077FF" w:rsidRPr="00B8661F">
              <w:rPr>
                <w:rFonts w:ascii="Malgun Gothic" w:eastAsia="Malgun Gothic" w:hAnsi="Malgun Gothic" w:cs="Malgun Gothic"/>
                <w:i/>
                <w:lang w:val="ko" w:eastAsia="ko-KR"/>
                <w:rPrChange w:id="482" w:author="유한여울" w:date="2021-06-23T19:24:00Z">
                  <w:rPr>
                    <w:rFonts w:ascii="Malgun Gothic" w:eastAsia="Malgun Gothic" w:hAnsi="Malgun Gothic" w:cs="Malgun Gothic"/>
                    <w:i/>
                    <w:highlight w:val="yellow"/>
                    <w:lang w:val="ko" w:eastAsia="ko-KR"/>
                  </w:rPr>
                </w:rPrChange>
              </w:rPr>
              <w:t>많은 고객들</w:t>
            </w:r>
            <w:ins w:id="483" w:author="유한여울" w:date="2021-06-23T19:21:00Z">
              <w:r w:rsidRPr="00B8661F">
                <w:rPr>
                  <w:rFonts w:ascii="Malgun Gothic" w:eastAsia="Malgun Gothic" w:hAnsi="Malgun Gothic" w:cs="Malgun Gothic" w:hint="eastAsia"/>
                  <w:i/>
                  <w:lang w:val="ko" w:eastAsia="ko-KR"/>
                  <w:rPrChange w:id="484" w:author="유한여울" w:date="2021-06-23T19:24:00Z">
                    <w:rPr>
                      <w:rFonts w:ascii="Malgun Gothic" w:eastAsia="Malgun Gothic" w:hAnsi="Malgun Gothic" w:cs="Malgun Gothic" w:hint="eastAsia"/>
                      <w:i/>
                      <w:highlight w:val="yellow"/>
                      <w:lang w:val="ko" w:eastAsia="ko-KR"/>
                    </w:rPr>
                  </w:rPrChange>
                </w:rPr>
                <w:t>이</w:t>
              </w:r>
            </w:ins>
            <w:del w:id="485" w:author="유한여울" w:date="2021-06-23T19:21:00Z">
              <w:r w:rsidR="006077FF" w:rsidRPr="00B8661F" w:rsidDel="00B8661F">
                <w:rPr>
                  <w:rFonts w:ascii="Malgun Gothic" w:eastAsia="Malgun Gothic" w:hAnsi="Malgun Gothic" w:cs="Malgun Gothic"/>
                  <w:i/>
                  <w:lang w:val="ko" w:eastAsia="ko-KR"/>
                  <w:rPrChange w:id="486" w:author="유한여울" w:date="2021-06-23T19:24:00Z">
                    <w:rPr>
                      <w:rFonts w:ascii="Malgun Gothic" w:eastAsia="Malgun Gothic" w:hAnsi="Malgun Gothic" w:cs="Malgun Gothic"/>
                      <w:i/>
                      <w:highlight w:val="yellow"/>
                      <w:lang w:val="ko" w:eastAsia="ko-KR"/>
                    </w:rPr>
                  </w:rPrChange>
                </w:rPr>
                <w:delText>이</w:delText>
              </w:r>
            </w:del>
            <w:r w:rsidR="006077FF" w:rsidRPr="00B8661F">
              <w:rPr>
                <w:rFonts w:ascii="Malgun Gothic" w:eastAsia="Malgun Gothic" w:hAnsi="Malgun Gothic" w:cs="Malgun Gothic"/>
                <w:i/>
                <w:lang w:val="ko" w:eastAsia="ko-KR"/>
                <w:rPrChange w:id="487" w:author="유한여울" w:date="2021-06-23T19:24:00Z">
                  <w:rPr>
                    <w:rFonts w:ascii="Malgun Gothic" w:eastAsia="Malgun Gothic" w:hAnsi="Malgun Gothic" w:cs="Malgun Gothic"/>
                    <w:i/>
                    <w:highlight w:val="yellow"/>
                    <w:lang w:val="ko" w:eastAsia="ko-KR"/>
                  </w:rPr>
                </w:rPrChange>
              </w:rPr>
              <w:t xml:space="preserve"> 여러 개의 </w:t>
            </w:r>
            <w:ins w:id="488" w:author="유한여울" w:date="2021-06-23T19:21:00Z">
              <w:r w:rsidRPr="00B8661F">
                <w:rPr>
                  <w:rFonts w:ascii="Malgun Gothic" w:eastAsia="Malgun Gothic" w:hAnsi="Malgun Gothic" w:cs="Malgun Gothic" w:hint="eastAsia"/>
                  <w:i/>
                  <w:lang w:val="ko" w:eastAsia="ko-KR"/>
                  <w:rPrChange w:id="489" w:author="유한여울" w:date="2021-06-23T19:24:00Z">
                    <w:rPr>
                      <w:rFonts w:ascii="Malgun Gothic" w:eastAsia="Malgun Gothic" w:hAnsi="Malgun Gothic" w:cs="Malgun Gothic" w:hint="eastAsia"/>
                      <w:i/>
                      <w:highlight w:val="yellow"/>
                      <w:lang w:val="ko" w:eastAsia="ko-KR"/>
                    </w:rPr>
                  </w:rPrChange>
                </w:rPr>
                <w:t>채널</w:t>
              </w:r>
            </w:ins>
            <w:del w:id="490" w:author="유한여울" w:date="2021-06-23T19:21:00Z">
              <w:r w:rsidR="006077FF" w:rsidRPr="00B8661F" w:rsidDel="00B8661F">
                <w:rPr>
                  <w:rFonts w:ascii="Malgun Gothic" w:eastAsia="Malgun Gothic" w:hAnsi="Malgun Gothic" w:cs="Malgun Gothic"/>
                  <w:i/>
                  <w:lang w:val="ko" w:eastAsia="ko-KR"/>
                  <w:rPrChange w:id="491" w:author="유한여울" w:date="2021-06-23T19:24:00Z">
                    <w:rPr>
                      <w:rFonts w:ascii="Malgun Gothic" w:eastAsia="Malgun Gothic" w:hAnsi="Malgun Gothic" w:cs="Malgun Gothic"/>
                      <w:i/>
                      <w:highlight w:val="yellow"/>
                      <w:lang w:val="ko" w:eastAsia="ko-KR"/>
                    </w:rPr>
                  </w:rPrChange>
                </w:rPr>
                <w:delText>플랫폼</w:delText>
              </w:r>
            </w:del>
            <w:r w:rsidR="006077FF" w:rsidRPr="00B8661F">
              <w:rPr>
                <w:rFonts w:ascii="Malgun Gothic" w:eastAsia="Malgun Gothic" w:hAnsi="Malgun Gothic" w:cs="Malgun Gothic"/>
                <w:i/>
                <w:lang w:val="ko" w:eastAsia="ko-KR"/>
                <w:rPrChange w:id="492" w:author="유한여울" w:date="2021-06-23T19:24:00Z">
                  <w:rPr>
                    <w:rFonts w:ascii="Malgun Gothic" w:eastAsia="Malgun Gothic" w:hAnsi="Malgun Gothic" w:cs="Malgun Gothic"/>
                    <w:i/>
                    <w:highlight w:val="yellow"/>
                    <w:lang w:val="ko" w:eastAsia="ko-KR"/>
                  </w:rPr>
                </w:rPrChange>
              </w:rPr>
              <w:t xml:space="preserve">을 </w:t>
            </w:r>
            <w:r w:rsidR="003409D8" w:rsidRPr="00B8661F">
              <w:rPr>
                <w:rFonts w:ascii="Malgun Gothic" w:eastAsia="Malgun Gothic" w:hAnsi="Malgun Gothic" w:cs="Malgun Gothic" w:hint="eastAsia"/>
                <w:i/>
                <w:lang w:val="ko" w:eastAsia="ko-KR"/>
                <w:rPrChange w:id="493" w:author="유한여울" w:date="2021-06-23T19:24:00Z">
                  <w:rPr>
                    <w:rFonts w:ascii="Malgun Gothic" w:eastAsia="Malgun Gothic" w:hAnsi="Malgun Gothic" w:cs="Malgun Gothic" w:hint="eastAsia"/>
                    <w:i/>
                    <w:highlight w:val="yellow"/>
                    <w:lang w:val="ko" w:eastAsia="ko-KR"/>
                  </w:rPr>
                </w:rPrChange>
              </w:rPr>
              <w:t>통해</w:t>
            </w:r>
            <w:r w:rsidR="003409D8" w:rsidRPr="00B8661F">
              <w:rPr>
                <w:rFonts w:ascii="Malgun Gothic" w:eastAsia="Malgun Gothic" w:hAnsi="Malgun Gothic" w:cs="Malgun Gothic"/>
                <w:i/>
                <w:lang w:val="ko" w:eastAsia="ko-KR"/>
                <w:rPrChange w:id="494" w:author="유한여울" w:date="2021-06-23T19:24:00Z">
                  <w:rPr>
                    <w:rFonts w:ascii="Malgun Gothic" w:eastAsia="Malgun Gothic" w:hAnsi="Malgun Gothic" w:cs="Malgun Gothic"/>
                    <w:i/>
                    <w:highlight w:val="yellow"/>
                    <w:lang w:val="ko" w:eastAsia="ko-KR"/>
                  </w:rPr>
                </w:rPrChange>
              </w:rPr>
              <w:t xml:space="preserve"> </w:t>
            </w:r>
            <w:del w:id="495" w:author="유한여울" w:date="2021-06-23T19:21:00Z">
              <w:r w:rsidR="003409D8" w:rsidRPr="00B8661F" w:rsidDel="00B8661F">
                <w:rPr>
                  <w:rFonts w:ascii="Malgun Gothic" w:eastAsia="Malgun Gothic" w:hAnsi="Malgun Gothic" w:cs="Malgun Gothic" w:hint="eastAsia"/>
                  <w:i/>
                  <w:lang w:val="ko" w:eastAsia="ko-KR"/>
                  <w:rPrChange w:id="496" w:author="유한여울" w:date="2021-06-23T19:24:00Z">
                    <w:rPr>
                      <w:rFonts w:ascii="Malgun Gothic" w:eastAsia="Malgun Gothic" w:hAnsi="Malgun Gothic" w:cs="Malgun Gothic" w:hint="eastAsia"/>
                      <w:i/>
                      <w:highlight w:val="yellow"/>
                      <w:lang w:val="ko" w:eastAsia="ko-KR"/>
                    </w:rPr>
                  </w:rPrChange>
                </w:rPr>
                <w:delText>직원들에게</w:delText>
              </w:r>
              <w:r w:rsidR="006077FF" w:rsidRPr="00B8661F" w:rsidDel="00B8661F">
                <w:rPr>
                  <w:rFonts w:ascii="Malgun Gothic" w:eastAsia="Malgun Gothic" w:hAnsi="Malgun Gothic" w:cs="Malgun Gothic"/>
                  <w:i/>
                  <w:lang w:val="ko" w:eastAsia="ko-KR"/>
                  <w:rPrChange w:id="497" w:author="유한여울" w:date="2021-06-23T19:24:00Z">
                    <w:rPr>
                      <w:rFonts w:ascii="Malgun Gothic" w:eastAsia="Malgun Gothic" w:hAnsi="Malgun Gothic" w:cs="Malgun Gothic"/>
                      <w:i/>
                      <w:highlight w:val="yellow"/>
                      <w:lang w:val="ko" w:eastAsia="ko-KR"/>
                    </w:rPr>
                  </w:rPrChange>
                </w:rPr>
                <w:delText xml:space="preserve"> </w:delText>
              </w:r>
            </w:del>
            <w:r w:rsidR="006077FF" w:rsidRPr="00B8661F">
              <w:rPr>
                <w:rFonts w:ascii="Malgun Gothic" w:eastAsia="Malgun Gothic" w:hAnsi="Malgun Gothic" w:cs="Malgun Gothic"/>
                <w:i/>
                <w:lang w:val="ko" w:eastAsia="ko-KR"/>
                <w:rPrChange w:id="498" w:author="유한여울" w:date="2021-06-23T19:24:00Z">
                  <w:rPr>
                    <w:rFonts w:ascii="Malgun Gothic" w:eastAsia="Malgun Gothic" w:hAnsi="Malgun Gothic" w:cs="Malgun Gothic"/>
                    <w:i/>
                    <w:highlight w:val="yellow"/>
                    <w:lang w:val="ko" w:eastAsia="ko-KR"/>
                  </w:rPr>
                </w:rPrChange>
              </w:rPr>
              <w:t>중</w:t>
            </w:r>
            <w:r w:rsidR="003409D8" w:rsidRPr="00B8661F">
              <w:rPr>
                <w:rFonts w:ascii="Malgun Gothic" w:eastAsia="Malgun Gothic" w:hAnsi="Malgun Gothic" w:cs="Malgun Gothic" w:hint="eastAsia"/>
                <w:i/>
                <w:lang w:val="ko" w:eastAsia="ko-KR"/>
                <w:rPrChange w:id="499" w:author="유한여울" w:date="2021-06-23T19:24:00Z">
                  <w:rPr>
                    <w:rFonts w:ascii="Malgun Gothic" w:eastAsia="Malgun Gothic" w:hAnsi="Malgun Gothic" w:cs="Malgun Gothic" w:hint="eastAsia"/>
                    <w:i/>
                    <w:highlight w:val="yellow"/>
                    <w:lang w:val="ko" w:eastAsia="ko-KR"/>
                  </w:rPr>
                </w:rPrChange>
              </w:rPr>
              <w:t>복</w:t>
            </w:r>
            <w:ins w:id="500" w:author="유한여울" w:date="2021-06-23T19:22:00Z">
              <w:r w:rsidRPr="00B8661F">
                <w:rPr>
                  <w:rFonts w:ascii="Malgun Gothic" w:eastAsia="Malgun Gothic" w:hAnsi="Malgun Gothic" w:cs="Malgun Gothic"/>
                  <w:i/>
                  <w:lang w:val="ko" w:eastAsia="ko-KR"/>
                  <w:rPrChange w:id="501" w:author="유한여울" w:date="2021-06-23T19:24:00Z">
                    <w:rPr>
                      <w:rFonts w:ascii="Malgun Gothic" w:eastAsia="Malgun Gothic" w:hAnsi="Malgun Gothic" w:cs="Malgun Gothic"/>
                      <w:i/>
                      <w:highlight w:val="yellow"/>
                      <w:lang w:val="ko" w:eastAsia="ko-KR"/>
                    </w:rPr>
                  </w:rPrChange>
                </w:rPr>
                <w:t xml:space="preserve"> 문의를 하는 상황이었습니다. </w:t>
              </w:r>
            </w:ins>
            <w:del w:id="502" w:author="유한여울" w:date="2021-06-23T19:22:00Z">
              <w:r w:rsidR="006077FF" w:rsidRPr="00B8661F" w:rsidDel="00B8661F">
                <w:rPr>
                  <w:rFonts w:ascii="Malgun Gothic" w:eastAsia="Malgun Gothic" w:hAnsi="Malgun Gothic" w:cs="Malgun Gothic"/>
                  <w:i/>
                  <w:lang w:val="ko" w:eastAsia="ko-KR"/>
                  <w:rPrChange w:id="503" w:author="유한여울" w:date="2021-06-23T19:24:00Z">
                    <w:rPr>
                      <w:rFonts w:ascii="Malgun Gothic" w:eastAsia="Malgun Gothic" w:hAnsi="Malgun Gothic" w:cs="Malgun Gothic"/>
                      <w:i/>
                      <w:highlight w:val="yellow"/>
                      <w:lang w:val="ko" w:eastAsia="ko-KR"/>
                    </w:rPr>
                  </w:rPrChange>
                </w:rPr>
                <w:delText xml:space="preserve"> 문의를 </w:delText>
              </w:r>
            </w:del>
            <w:del w:id="504" w:author="유한여울" w:date="2021-06-23T19:21:00Z">
              <w:r w:rsidR="006077FF" w:rsidRPr="00B8661F" w:rsidDel="00B8661F">
                <w:rPr>
                  <w:rFonts w:ascii="Malgun Gothic" w:eastAsia="Malgun Gothic" w:hAnsi="Malgun Gothic" w:cs="Malgun Gothic"/>
                  <w:i/>
                  <w:lang w:val="ko" w:eastAsia="ko-KR"/>
                  <w:rPrChange w:id="505" w:author="유한여울" w:date="2021-06-23T19:24:00Z">
                    <w:rPr>
                      <w:rFonts w:ascii="Malgun Gothic" w:eastAsia="Malgun Gothic" w:hAnsi="Malgun Gothic" w:cs="Malgun Gothic"/>
                      <w:i/>
                      <w:highlight w:val="yellow"/>
                      <w:lang w:val="ko" w:eastAsia="ko-KR"/>
                    </w:rPr>
                  </w:rPrChange>
                </w:rPr>
                <w:delText>하고 있습니다.</w:delText>
              </w:r>
              <w:r w:rsidR="006077FF" w:rsidRPr="00B8661F" w:rsidDel="00B8661F">
                <w:rPr>
                  <w:rFonts w:ascii="Malgun Gothic" w:eastAsia="Malgun Gothic" w:hAnsi="Malgun Gothic" w:cs="Malgun Gothic"/>
                  <w:i/>
                  <w:lang w:val="ko" w:eastAsia="ko-KR"/>
                </w:rPr>
                <w:delText xml:space="preserve"> </w:delText>
              </w:r>
            </w:del>
            <w:r w:rsidR="006077FF" w:rsidRPr="00B8661F">
              <w:rPr>
                <w:rFonts w:ascii="Malgun Gothic" w:eastAsia="Malgun Gothic" w:hAnsi="Malgun Gothic" w:cs="Malgun Gothic"/>
                <w:i/>
                <w:lang w:val="ko" w:eastAsia="ko-KR"/>
              </w:rPr>
              <w:t>예를 들면, 고객들이 채팅, WhatsApp, 메신저를 모두 이용하여 동일한 문의를 보내</w:t>
            </w:r>
            <w:r w:rsidR="00287111" w:rsidRPr="00B8661F">
              <w:rPr>
                <w:rFonts w:ascii="Malgun Gothic" w:eastAsia="Malgun Gothic" w:hAnsi="Malgun Gothic" w:cs="Malgun Gothic" w:hint="eastAsia"/>
                <w:i/>
                <w:lang w:val="ko" w:eastAsia="ko-KR"/>
              </w:rPr>
              <w:t>는</w:t>
            </w:r>
            <w:r w:rsidR="00287111" w:rsidRPr="00B8661F">
              <w:rPr>
                <w:rFonts w:ascii="Malgun Gothic" w:eastAsia="Malgun Gothic" w:hAnsi="Malgun Gothic" w:cs="Malgun Gothic"/>
                <w:i/>
                <w:lang w:val="ko" w:eastAsia="ko-KR"/>
              </w:rPr>
              <w:t xml:space="preserve"> </w:t>
            </w:r>
            <w:r w:rsidR="00287111" w:rsidRPr="00B8661F">
              <w:rPr>
                <w:rFonts w:ascii="Malgun Gothic" w:eastAsia="Malgun Gothic" w:hAnsi="Malgun Gothic" w:cs="Malgun Gothic" w:hint="eastAsia"/>
                <w:i/>
                <w:lang w:val="ko" w:eastAsia="ko-KR"/>
              </w:rPr>
              <w:t>경우가</w:t>
            </w:r>
            <w:r w:rsidR="00287111" w:rsidRPr="00B8661F">
              <w:rPr>
                <w:rFonts w:ascii="Malgun Gothic" w:eastAsia="Malgun Gothic" w:hAnsi="Malgun Gothic" w:cs="Malgun Gothic"/>
                <w:i/>
                <w:lang w:val="ko" w:eastAsia="ko-KR"/>
              </w:rPr>
              <w:t xml:space="preserve"> </w:t>
            </w:r>
            <w:r w:rsidR="00287111" w:rsidRPr="00B8661F">
              <w:rPr>
                <w:rFonts w:ascii="Malgun Gothic" w:eastAsia="Malgun Gothic" w:hAnsi="Malgun Gothic" w:cs="Malgun Gothic" w:hint="eastAsia"/>
                <w:i/>
                <w:lang w:val="ko" w:eastAsia="ko-KR"/>
              </w:rPr>
              <w:t>있습니다</w:t>
            </w:r>
            <w:ins w:id="506" w:author="유한여울" w:date="2021-06-23T19:23:00Z">
              <w:r w:rsidRPr="00B8661F">
                <w:rPr>
                  <w:rFonts w:ascii="Malgun Gothic" w:eastAsia="Malgun Gothic" w:hAnsi="Malgun Gothic" w:cs="Malgun Gothic"/>
                  <w:i/>
                  <w:lang w:val="ko" w:eastAsia="ko-KR"/>
                </w:rPr>
                <w:t xml:space="preserve">. </w:t>
              </w:r>
            </w:ins>
            <w:del w:id="507" w:author="유한여울" w:date="2021-06-23T19:23:00Z">
              <w:r w:rsidR="00287111" w:rsidRPr="00B8661F" w:rsidDel="00B8661F">
                <w:rPr>
                  <w:rFonts w:ascii="Malgun Gothic" w:eastAsia="Malgun Gothic" w:hAnsi="Malgun Gothic" w:cs="Malgun Gothic"/>
                  <w:i/>
                  <w:lang w:val="ko" w:eastAsia="ko-KR"/>
                </w:rPr>
                <w:delText>.</w:delText>
              </w:r>
              <w:r w:rsidR="006077FF" w:rsidRPr="00B8661F" w:rsidDel="00B8661F">
                <w:rPr>
                  <w:rFonts w:ascii="Malgun Gothic" w:eastAsia="Malgun Gothic" w:hAnsi="Malgun Gothic" w:cs="Malgun Gothic"/>
                  <w:i/>
                  <w:lang w:val="ko" w:eastAsia="ko-KR"/>
                </w:rPr>
                <w:delText xml:space="preserve"> 이는 </w:delText>
              </w:r>
            </w:del>
            <w:del w:id="508" w:author="유한여울" w:date="2021-06-23T19:22:00Z">
              <w:r w:rsidR="00D36D25" w:rsidRPr="00B8661F" w:rsidDel="00B8661F">
                <w:rPr>
                  <w:rFonts w:ascii="Malgun Gothic" w:eastAsia="Malgun Gothic" w:hAnsi="Malgun Gothic" w:cs="Malgun Gothic"/>
                  <w:color w:val="FF0000"/>
                  <w:lang w:val="ko" w:eastAsia="ko-KR"/>
                </w:rPr>
                <w:delText>센트비 직원들</w:delText>
              </w:r>
              <w:r w:rsidR="006077FF" w:rsidRPr="00B8661F" w:rsidDel="00B8661F">
                <w:rPr>
                  <w:rFonts w:ascii="Malgun Gothic" w:eastAsia="Malgun Gothic" w:hAnsi="Malgun Gothic" w:cs="Malgun Gothic"/>
                  <w:i/>
                  <w:lang w:val="ko" w:eastAsia="ko-KR"/>
                </w:rPr>
                <w:delText>에게 큰 혼란을 초래할 뿐만 아니라 중복 문제로 이어집니다</w:delText>
              </w:r>
            </w:del>
            <w:del w:id="509" w:author="유한여울" w:date="2021-06-23T19:23:00Z">
              <w:r w:rsidR="006077FF" w:rsidRPr="00B8661F" w:rsidDel="00B8661F">
                <w:rPr>
                  <w:rFonts w:ascii="Malgun Gothic" w:eastAsia="Malgun Gothic" w:hAnsi="Malgun Gothic" w:cs="Malgun Gothic"/>
                  <w:i/>
                  <w:lang w:val="ko" w:eastAsia="ko-KR"/>
                </w:rPr>
                <w:delText xml:space="preserve">. </w:delText>
              </w:r>
            </w:del>
            <w:r w:rsidR="006077FF" w:rsidRPr="00B8661F">
              <w:rPr>
                <w:rFonts w:ascii="Malgun Gothic" w:eastAsia="Malgun Gothic" w:hAnsi="Malgun Gothic" w:cs="Malgun Gothic"/>
                <w:i/>
                <w:lang w:val="ko" w:eastAsia="ko-KR"/>
              </w:rPr>
              <w:t xml:space="preserve">이와 같은 </w:t>
            </w:r>
            <w:ins w:id="510" w:author="유한여울" w:date="2021-06-23T19:23:00Z">
              <w:r w:rsidRPr="00B8661F">
                <w:rPr>
                  <w:rFonts w:ascii="Malgun Gothic" w:eastAsia="Malgun Gothic" w:hAnsi="Malgun Gothic" w:cs="Malgun Gothic" w:hint="eastAsia"/>
                  <w:i/>
                  <w:lang w:val="ko" w:eastAsia="ko-KR"/>
                </w:rPr>
                <w:t>문제</w:t>
              </w:r>
              <w:r w:rsidRPr="00B8661F">
                <w:rPr>
                  <w:rFonts w:ascii="Malgun Gothic" w:eastAsia="Malgun Gothic" w:hAnsi="Malgun Gothic" w:cs="Malgun Gothic"/>
                  <w:i/>
                  <w:lang w:val="ko" w:eastAsia="ko-KR"/>
                </w:rPr>
                <w:t xml:space="preserve"> 에 </w:t>
              </w:r>
            </w:ins>
            <w:del w:id="511" w:author="유한여울" w:date="2021-06-23T19:23:00Z">
              <w:r w:rsidR="006077FF" w:rsidRPr="00B8661F" w:rsidDel="00B8661F">
                <w:rPr>
                  <w:rFonts w:ascii="Malgun Gothic" w:eastAsia="Malgun Gothic" w:hAnsi="Malgun Gothic" w:cs="Malgun Gothic"/>
                  <w:i/>
                  <w:lang w:val="ko" w:eastAsia="ko-KR"/>
                </w:rPr>
                <w:delText xml:space="preserve">현상에 </w:delText>
              </w:r>
            </w:del>
            <w:r w:rsidR="006077FF" w:rsidRPr="00B8661F">
              <w:rPr>
                <w:rFonts w:ascii="Malgun Gothic" w:eastAsia="Malgun Gothic" w:hAnsi="Malgun Gothic" w:cs="Malgun Gothic"/>
                <w:i/>
                <w:lang w:val="ko" w:eastAsia="ko-KR"/>
              </w:rPr>
              <w:t xml:space="preserve">대비하여 Freshdesk omnichannel은 고객의 모든 문의를 </w:t>
            </w:r>
            <w:ins w:id="512" w:author="유한여울" w:date="2021-06-23T19:23:00Z">
              <w:r w:rsidRPr="00B8661F">
                <w:rPr>
                  <w:rFonts w:ascii="Malgun Gothic" w:eastAsia="Malgun Gothic" w:hAnsi="Malgun Gothic" w:cs="Malgun Gothic" w:hint="eastAsia"/>
                  <w:i/>
                  <w:lang w:val="ko" w:eastAsia="ko-KR"/>
                </w:rPr>
                <w:t>기록해줍니다</w:t>
              </w:r>
              <w:r w:rsidRPr="00B8661F">
                <w:rPr>
                  <w:rFonts w:ascii="Malgun Gothic" w:eastAsia="Malgun Gothic" w:hAnsi="Malgun Gothic" w:cs="Malgun Gothic"/>
                  <w:i/>
                  <w:lang w:val="ko" w:eastAsia="ko-KR"/>
                </w:rPr>
                <w:t xml:space="preserve">. </w:t>
              </w:r>
            </w:ins>
            <w:del w:id="513" w:author="유한여울" w:date="2021-06-23T19:23:00Z">
              <w:r w:rsidR="006077FF" w:rsidRPr="00B8661F" w:rsidDel="00B8661F">
                <w:rPr>
                  <w:rFonts w:ascii="Malgun Gothic" w:eastAsia="Malgun Gothic" w:hAnsi="Malgun Gothic" w:cs="Malgun Gothic"/>
                  <w:i/>
                  <w:lang w:val="ko" w:eastAsia="ko-KR"/>
                </w:rPr>
                <w:delText xml:space="preserve">기록으로 보관해 줍니다. </w:delText>
              </w:r>
            </w:del>
            <w:r w:rsidR="006077FF" w:rsidRPr="00B8661F">
              <w:rPr>
                <w:rFonts w:ascii="Malgun Gothic" w:eastAsia="Malgun Gothic" w:hAnsi="Malgun Gothic" w:cs="Malgun Gothic"/>
                <w:i/>
                <w:lang w:val="ko" w:eastAsia="ko-KR"/>
              </w:rPr>
              <w:t xml:space="preserve">따라서 </w:t>
            </w:r>
            <w:r w:rsidR="00637748" w:rsidRPr="00B8661F">
              <w:rPr>
                <w:rFonts w:ascii="Malgun Gothic" w:eastAsia="Malgun Gothic" w:hAnsi="Malgun Gothic" w:cs="Malgun Gothic" w:hint="eastAsia"/>
                <w:i/>
                <w:lang w:val="ko" w:eastAsia="ko-KR"/>
              </w:rPr>
              <w:t>자사의</w:t>
            </w:r>
            <w:r w:rsidR="00637748" w:rsidRPr="00B8661F">
              <w:rPr>
                <w:rFonts w:ascii="Malgun Gothic" w:eastAsia="Malgun Gothic" w:hAnsi="Malgun Gothic" w:cs="Malgun Gothic"/>
                <w:i/>
                <w:lang w:val="ko" w:eastAsia="ko-KR"/>
              </w:rPr>
              <w:t xml:space="preserve"> </w:t>
            </w:r>
            <w:r w:rsidR="00637748" w:rsidRPr="00B8661F">
              <w:rPr>
                <w:rFonts w:ascii="Malgun Gothic" w:eastAsia="Malgun Gothic" w:hAnsi="Malgun Gothic" w:cs="Malgun Gothic" w:hint="eastAsia"/>
                <w:i/>
                <w:lang w:val="ko" w:eastAsia="ko"/>
              </w:rPr>
              <w:t>직원들은</w:t>
            </w:r>
            <w:r w:rsidR="006077FF" w:rsidRPr="00B8661F">
              <w:rPr>
                <w:rFonts w:ascii="Malgun Gothic" w:eastAsia="Malgun Gothic" w:hAnsi="Malgun Gothic" w:cs="Malgun Gothic"/>
                <w:i/>
                <w:lang w:val="ko" w:eastAsia="ko-KR"/>
              </w:rPr>
              <w:t xml:space="preserve"> </w:t>
            </w:r>
            <w:ins w:id="514" w:author="유한여울" w:date="2021-06-23T19:23:00Z">
              <w:r w:rsidRPr="00B8661F">
                <w:rPr>
                  <w:rFonts w:ascii="Malgun Gothic" w:eastAsia="Malgun Gothic" w:hAnsi="Malgun Gothic" w:cs="Malgun Gothic" w:hint="eastAsia"/>
                  <w:i/>
                  <w:lang w:val="ko" w:eastAsia="ko-KR"/>
                </w:rPr>
                <w:t>고객이</w:t>
              </w:r>
              <w:r w:rsidRPr="00B8661F">
                <w:rPr>
                  <w:rFonts w:ascii="Malgun Gothic" w:eastAsia="Malgun Gothic" w:hAnsi="Malgun Gothic" w:cs="Malgun Gothic"/>
                  <w:i/>
                  <w:lang w:val="ko" w:eastAsia="ko-KR"/>
                </w:rPr>
                <w:t xml:space="preserve"> </w:t>
              </w:r>
              <w:r w:rsidRPr="00B8661F">
                <w:rPr>
                  <w:rFonts w:ascii="Malgun Gothic" w:eastAsia="Malgun Gothic" w:hAnsi="Malgun Gothic" w:cs="Malgun Gothic" w:hint="eastAsia"/>
                  <w:i/>
                  <w:lang w:val="ko" w:eastAsia="ko-KR"/>
                </w:rPr>
                <w:t>어떤</w:t>
              </w:r>
              <w:r w:rsidRPr="00B8661F">
                <w:rPr>
                  <w:rFonts w:ascii="Malgun Gothic" w:eastAsia="Malgun Gothic" w:hAnsi="Malgun Gothic" w:cs="Malgun Gothic"/>
                  <w:i/>
                  <w:lang w:val="ko" w:eastAsia="ko-KR"/>
                </w:rPr>
                <w:t xml:space="preserve"> </w:t>
              </w:r>
              <w:r w:rsidRPr="00B8661F">
                <w:rPr>
                  <w:rFonts w:ascii="Malgun Gothic" w:eastAsia="Malgun Gothic" w:hAnsi="Malgun Gothic" w:cs="Malgun Gothic" w:hint="eastAsia"/>
                  <w:i/>
                  <w:lang w:val="ko" w:eastAsia="ko-KR"/>
                </w:rPr>
                <w:t>채널을</w:t>
              </w:r>
              <w:r w:rsidRPr="00B8661F">
                <w:rPr>
                  <w:rFonts w:ascii="Malgun Gothic" w:eastAsia="Malgun Gothic" w:hAnsi="Malgun Gothic" w:cs="Malgun Gothic"/>
                  <w:i/>
                  <w:lang w:val="ko" w:eastAsia="ko-KR"/>
                </w:rPr>
                <w:t xml:space="preserve"> </w:t>
              </w:r>
              <w:r w:rsidRPr="00B8661F">
                <w:rPr>
                  <w:rFonts w:ascii="Malgun Gothic" w:eastAsia="Malgun Gothic" w:hAnsi="Malgun Gothic" w:cs="Malgun Gothic" w:hint="eastAsia"/>
                  <w:i/>
                  <w:lang w:val="ko" w:eastAsia="ko-KR"/>
                </w:rPr>
                <w:t>통해</w:t>
              </w:r>
              <w:r w:rsidRPr="00B8661F">
                <w:rPr>
                  <w:rFonts w:ascii="Malgun Gothic" w:eastAsia="Malgun Gothic" w:hAnsi="Malgun Gothic" w:cs="Malgun Gothic"/>
                  <w:i/>
                  <w:lang w:val="ko" w:eastAsia="ko-KR"/>
                </w:rPr>
                <w:t xml:space="preserve"> </w:t>
              </w:r>
              <w:r w:rsidRPr="00B8661F">
                <w:rPr>
                  <w:rFonts w:ascii="Malgun Gothic" w:eastAsia="Malgun Gothic" w:hAnsi="Malgun Gothic" w:cs="Malgun Gothic" w:hint="eastAsia"/>
                  <w:i/>
                  <w:lang w:val="ko" w:eastAsia="ko-KR"/>
                </w:rPr>
                <w:t>문의</w:t>
              </w:r>
            </w:ins>
            <w:ins w:id="515" w:author="유한여울" w:date="2021-06-23T19:24:00Z">
              <w:r w:rsidRPr="00B8661F">
                <w:rPr>
                  <w:rFonts w:ascii="Malgun Gothic" w:eastAsia="Malgun Gothic" w:hAnsi="Malgun Gothic" w:cs="Malgun Gothic" w:hint="eastAsia"/>
                  <w:i/>
                  <w:lang w:val="ko" w:eastAsia="ko-KR"/>
                </w:rPr>
                <w:t>하더라도</w:t>
              </w:r>
            </w:ins>
            <w:ins w:id="516" w:author="유한여울" w:date="2021-06-23T19:23:00Z">
              <w:r w:rsidRPr="00B8661F">
                <w:rPr>
                  <w:rFonts w:ascii="Malgun Gothic" w:eastAsia="Malgun Gothic" w:hAnsi="Malgun Gothic" w:cs="Malgun Gothic"/>
                  <w:i/>
                  <w:lang w:val="ko" w:eastAsia="ko-KR"/>
                </w:rPr>
                <w:t xml:space="preserve"> </w:t>
              </w:r>
            </w:ins>
            <w:del w:id="517" w:author="유한여울" w:date="2021-06-23T19:23:00Z">
              <w:r w:rsidR="006077FF" w:rsidRPr="00B8661F" w:rsidDel="00B8661F">
                <w:rPr>
                  <w:rFonts w:ascii="Malgun Gothic" w:eastAsia="Malgun Gothic" w:hAnsi="Malgun Gothic" w:cs="Malgun Gothic"/>
                  <w:i/>
                  <w:lang w:val="ko" w:eastAsia="ko-KR"/>
                </w:rPr>
                <w:delText xml:space="preserve">고객이 이용한 채널의 </w:delText>
              </w:r>
              <w:r w:rsidR="005E776C" w:rsidRPr="00B8661F" w:rsidDel="00B8661F">
                <w:rPr>
                  <w:rFonts w:ascii="Malgun Gothic" w:eastAsia="Malgun Gothic" w:hAnsi="Malgun Gothic" w:cs="Malgun Gothic" w:hint="eastAsia"/>
                  <w:i/>
                  <w:lang w:val="ko" w:eastAsia="ko"/>
                </w:rPr>
                <w:delText>종류에</w:delText>
              </w:r>
              <w:r w:rsidR="005E776C" w:rsidRPr="00B8661F" w:rsidDel="00B8661F">
                <w:rPr>
                  <w:rFonts w:ascii="Malgun Gothic" w:eastAsia="Malgun Gothic" w:hAnsi="Malgun Gothic" w:cs="Malgun Gothic"/>
                  <w:i/>
                  <w:lang w:val="ko" w:eastAsia="ko-KR"/>
                </w:rPr>
                <w:delText xml:space="preserve"> </w:delText>
              </w:r>
              <w:r w:rsidR="006077FF" w:rsidRPr="00B8661F" w:rsidDel="00B8661F">
                <w:rPr>
                  <w:rFonts w:ascii="Malgun Gothic" w:eastAsia="Malgun Gothic" w:hAnsi="Malgun Gothic" w:cs="Malgun Gothic"/>
                  <w:i/>
                  <w:lang w:val="ko" w:eastAsia="ko-KR"/>
                </w:rPr>
                <w:delText xml:space="preserve">상관없이 </w:delText>
              </w:r>
            </w:del>
            <w:ins w:id="518" w:author="유한여울" w:date="2021-06-23T19:23:00Z">
              <w:r w:rsidRPr="00B8661F">
                <w:rPr>
                  <w:rFonts w:ascii="Malgun Gothic" w:eastAsia="Malgun Gothic" w:hAnsi="Malgun Gothic" w:cs="Malgun Gothic" w:hint="eastAsia"/>
                  <w:i/>
                  <w:lang w:val="ko" w:eastAsia="ko-KR"/>
                </w:rPr>
                <w:t>모든</w:t>
              </w:r>
              <w:r w:rsidRPr="00B8661F">
                <w:rPr>
                  <w:rFonts w:ascii="Malgun Gothic" w:eastAsia="Malgun Gothic" w:hAnsi="Malgun Gothic" w:cs="Malgun Gothic"/>
                  <w:i/>
                  <w:lang w:val="ko" w:eastAsia="ko-KR"/>
                </w:rPr>
                <w:t xml:space="preserve"> 대화를 </w:t>
              </w:r>
            </w:ins>
            <w:del w:id="519" w:author="유한여울" w:date="2021-06-23T19:23:00Z">
              <w:r w:rsidR="006077FF" w:rsidRPr="00B8661F" w:rsidDel="00B8661F">
                <w:rPr>
                  <w:rFonts w:ascii="Malgun Gothic" w:eastAsia="Malgun Gothic" w:hAnsi="Malgun Gothic" w:cs="Malgun Gothic"/>
                  <w:i/>
                  <w:lang w:val="ko" w:eastAsia="ko-KR"/>
                </w:rPr>
                <w:delText xml:space="preserve">해당 고객과의 모든 상호작용을 </w:delText>
              </w:r>
            </w:del>
            <w:r w:rsidR="006077FF" w:rsidRPr="00B8661F">
              <w:rPr>
                <w:rFonts w:ascii="Malgun Gothic" w:eastAsia="Malgun Gothic" w:hAnsi="Malgun Gothic" w:cs="Malgun Gothic"/>
                <w:i/>
                <w:lang w:val="ko" w:eastAsia="ko-KR"/>
              </w:rPr>
              <w:t xml:space="preserve">하나의 채널에서 간편하게 확인할 수 있습니다. 이를 통해 </w:t>
            </w:r>
            <w:r w:rsidR="00637748" w:rsidRPr="00B8661F">
              <w:rPr>
                <w:rFonts w:ascii="Malgun Gothic" w:eastAsia="Malgun Gothic" w:hAnsi="Malgun Gothic" w:cs="Malgun Gothic" w:hint="eastAsia"/>
                <w:i/>
                <w:lang w:val="ko" w:eastAsia="ko-KR"/>
              </w:rPr>
              <w:t>직원들은</w:t>
            </w:r>
            <w:r w:rsidR="006077FF" w:rsidRPr="00B8661F">
              <w:rPr>
                <w:rFonts w:ascii="Malgun Gothic" w:eastAsia="Malgun Gothic" w:hAnsi="Malgun Gothic" w:cs="Malgun Gothic"/>
                <w:i/>
                <w:lang w:val="ko" w:eastAsia="ko-KR"/>
              </w:rPr>
              <w:t xml:space="preserve"> </w:t>
            </w:r>
            <w:r w:rsidR="006077FF" w:rsidRPr="00B8661F">
              <w:rPr>
                <w:rFonts w:ascii="Malgun Gothic" w:eastAsia="Malgun Gothic" w:hAnsi="Malgun Gothic" w:cs="Malgun Gothic"/>
                <w:i/>
                <w:lang w:val="ko" w:eastAsia="ko-KR"/>
                <w:rPrChange w:id="520" w:author="유한여울" w:date="2021-06-23T19:24:00Z">
                  <w:rPr>
                    <w:rFonts w:ascii="Malgun Gothic" w:eastAsia="Malgun Gothic" w:hAnsi="Malgun Gothic" w:cs="Malgun Gothic"/>
                    <w:i/>
                    <w:highlight w:val="yellow"/>
                    <w:lang w:val="ko" w:eastAsia="ko-KR"/>
                  </w:rPr>
                </w:rPrChange>
              </w:rPr>
              <w:t>티켓</w:t>
            </w:r>
            <w:r w:rsidR="006077FF" w:rsidRPr="00B8661F">
              <w:rPr>
                <w:rFonts w:ascii="Malgun Gothic" w:eastAsia="Malgun Gothic" w:hAnsi="Malgun Gothic" w:cs="Malgun Gothic"/>
                <w:i/>
                <w:lang w:val="ko" w:eastAsia="ko-KR"/>
              </w:rPr>
              <w:t xml:space="preserve">을 더욱 신속하고 정확하게 처리할 수 있습니다." </w:t>
            </w:r>
          </w:p>
        </w:tc>
      </w:tr>
      <w:tr w:rsidR="006077FF" w14:paraId="35CA513E" w14:textId="77777777" w:rsidTr="006077FF">
        <w:tc>
          <w:tcPr>
            <w:tcW w:w="4252" w:type="dxa"/>
          </w:tcPr>
          <w:p w14:paraId="7D857D6F" w14:textId="77777777" w:rsidR="006077FF" w:rsidRPr="00317CED" w:rsidRDefault="006077FF" w:rsidP="006077FF">
            <w:pPr>
              <w:rPr>
                <w:lang w:eastAsia="ko-KR"/>
              </w:rPr>
            </w:pPr>
          </w:p>
        </w:tc>
        <w:tc>
          <w:tcPr>
            <w:tcW w:w="4252" w:type="dxa"/>
          </w:tcPr>
          <w:p w14:paraId="0529F5E0" w14:textId="77777777" w:rsidR="006077FF" w:rsidRPr="00317CED" w:rsidRDefault="006077FF" w:rsidP="006077FF">
            <w:pPr>
              <w:rPr>
                <w:lang w:eastAsia="ko-KR"/>
              </w:rPr>
            </w:pPr>
          </w:p>
        </w:tc>
      </w:tr>
      <w:tr w:rsidR="006077FF" w14:paraId="29B087AE" w14:textId="77777777" w:rsidTr="006077FF">
        <w:tc>
          <w:tcPr>
            <w:tcW w:w="4252" w:type="dxa"/>
          </w:tcPr>
          <w:p w14:paraId="2D9B7A36" w14:textId="77777777" w:rsidR="006077FF" w:rsidRPr="00317CED" w:rsidRDefault="006077FF" w:rsidP="006077FF">
            <w:pPr>
              <w:rPr>
                <w:b/>
              </w:rPr>
            </w:pPr>
            <w:r w:rsidRPr="00317CED">
              <w:rPr>
                <w:b/>
              </w:rPr>
              <w:t>Delighting customers with Freshdesk Omnichannel</w:t>
            </w:r>
          </w:p>
        </w:tc>
        <w:tc>
          <w:tcPr>
            <w:tcW w:w="4252" w:type="dxa"/>
          </w:tcPr>
          <w:p w14:paraId="40AC366B" w14:textId="77777777" w:rsidR="006077FF" w:rsidRPr="00317CED" w:rsidRDefault="006077FF" w:rsidP="006077FF">
            <w:pPr>
              <w:rPr>
                <w:b/>
              </w:rPr>
            </w:pPr>
            <w:r w:rsidRPr="00317CED">
              <w:rPr>
                <w:rFonts w:ascii="Malgun Gothic" w:eastAsia="Malgun Gothic" w:hAnsi="Malgun Gothic" w:cs="Malgun Gothic"/>
                <w:b/>
                <w:lang w:val="ko"/>
              </w:rPr>
              <w:t xml:space="preserve">Freshdesk Omnichannel로 </w:t>
            </w:r>
            <w:proofErr w:type="spellStart"/>
            <w:r w:rsidRPr="00317CED">
              <w:rPr>
                <w:rFonts w:ascii="Malgun Gothic" w:eastAsia="Malgun Gothic" w:hAnsi="Malgun Gothic" w:cs="Malgun Gothic"/>
                <w:b/>
                <w:lang w:val="ko"/>
              </w:rPr>
              <w:t>고객</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만족</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달성</w:t>
            </w:r>
            <w:proofErr w:type="spellEnd"/>
          </w:p>
        </w:tc>
      </w:tr>
      <w:tr w:rsidR="006077FF" w14:paraId="5BE91229" w14:textId="77777777" w:rsidTr="006077FF">
        <w:tc>
          <w:tcPr>
            <w:tcW w:w="4252" w:type="dxa"/>
          </w:tcPr>
          <w:p w14:paraId="7451EBC2" w14:textId="77777777" w:rsidR="006077FF" w:rsidRPr="00317CED" w:rsidRDefault="006077FF" w:rsidP="006077FF">
            <w:pPr>
              <w:rPr>
                <w:b/>
              </w:rPr>
            </w:pPr>
          </w:p>
        </w:tc>
        <w:tc>
          <w:tcPr>
            <w:tcW w:w="4252" w:type="dxa"/>
          </w:tcPr>
          <w:p w14:paraId="05CE719C" w14:textId="77777777" w:rsidR="006077FF" w:rsidRPr="00317CED" w:rsidRDefault="006077FF" w:rsidP="006077FF">
            <w:pPr>
              <w:rPr>
                <w:b/>
              </w:rPr>
            </w:pPr>
          </w:p>
        </w:tc>
      </w:tr>
      <w:tr w:rsidR="006077FF" w14:paraId="4A53E8CA" w14:textId="77777777" w:rsidTr="006077FF">
        <w:tc>
          <w:tcPr>
            <w:tcW w:w="4252" w:type="dxa"/>
          </w:tcPr>
          <w:p w14:paraId="176A9A58" w14:textId="11D9337F" w:rsidR="006077FF" w:rsidRPr="00317CED" w:rsidRDefault="006077FF" w:rsidP="006077FF">
            <w:r w:rsidRPr="00317CED">
              <w:lastRenderedPageBreak/>
              <w:t>After successfully implementing Freshdesk omnichannel, S</w:t>
            </w:r>
            <w:r w:rsidR="002A3F94">
              <w:t>ENTBE</w:t>
            </w:r>
            <w:r w:rsidRPr="00317CED">
              <w:t xml:space="preserve"> began to reap the benefits of an integrated dashboard, both internally and externally. </w:t>
            </w:r>
          </w:p>
        </w:tc>
        <w:tc>
          <w:tcPr>
            <w:tcW w:w="4252" w:type="dxa"/>
          </w:tcPr>
          <w:p w14:paraId="6FAFE793" w14:textId="58F66C73" w:rsidR="006077FF" w:rsidRPr="00317CED" w:rsidRDefault="006077FF" w:rsidP="006077FF">
            <w:pPr>
              <w:rPr>
                <w:lang w:eastAsia="ko-KR"/>
              </w:rPr>
            </w:pPr>
            <w:r w:rsidRPr="00317CED">
              <w:rPr>
                <w:rFonts w:ascii="Malgun Gothic" w:eastAsia="Malgun Gothic" w:hAnsi="Malgun Gothic" w:cs="Malgun Gothic"/>
                <w:lang w:val="ko" w:eastAsia="ko-KR"/>
              </w:rPr>
              <w:t>센</w:t>
            </w:r>
            <w:r w:rsidR="00287111">
              <w:rPr>
                <w:rFonts w:ascii="Malgun Gothic" w:eastAsia="Malgun Gothic" w:hAnsi="Malgun Gothic" w:cs="Malgun Gothic" w:hint="eastAsia"/>
                <w:lang w:val="ko" w:eastAsia="ko-KR"/>
              </w:rPr>
              <w:t>트</w:t>
            </w:r>
            <w:r w:rsidRPr="00317CED">
              <w:rPr>
                <w:rFonts w:ascii="Malgun Gothic" w:eastAsia="Malgun Gothic" w:hAnsi="Malgun Gothic" w:cs="Malgun Gothic"/>
                <w:lang w:val="ko" w:eastAsia="ko-KR"/>
              </w:rPr>
              <w:t xml:space="preserve">비는 Freshdesk omnichannel의 성공적인 </w:t>
            </w:r>
            <w:r w:rsidR="00637748">
              <w:rPr>
                <w:rFonts w:ascii="Malgun Gothic" w:eastAsia="Malgun Gothic" w:hAnsi="Malgun Gothic" w:cs="Malgun Gothic" w:hint="eastAsia"/>
                <w:lang w:val="ko" w:eastAsia="ko-KR"/>
              </w:rPr>
              <w:t xml:space="preserve">사용 </w:t>
            </w:r>
            <w:r w:rsidRPr="00317CED">
              <w:rPr>
                <w:rFonts w:ascii="Malgun Gothic" w:eastAsia="Malgun Gothic" w:hAnsi="Malgun Gothic" w:cs="Malgun Gothic"/>
                <w:lang w:val="ko" w:eastAsia="ko-KR"/>
              </w:rPr>
              <w:t>이후, 대내외적으로</w:t>
            </w:r>
            <w:r w:rsidR="00287111">
              <w:rPr>
                <w:rFonts w:ascii="Malgun Gothic" w:eastAsia="Malgun Gothic" w:hAnsi="Malgun Gothic" w:cs="Malgun Gothic" w:hint="eastAsia"/>
                <w:lang w:val="ko" w:eastAsia="ko-KR"/>
              </w:rPr>
              <w:t xml:space="preserve"> </w:t>
            </w:r>
            <w:r w:rsidR="00287111">
              <w:rPr>
                <w:rFonts w:ascii="Malgun Gothic" w:eastAsia="Malgun Gothic" w:hAnsi="Malgun Gothic" w:cs="Malgun Gothic" w:hint="eastAsia"/>
                <w:lang w:val="ko" w:eastAsia="ko"/>
              </w:rPr>
              <w:t>통합</w:t>
            </w:r>
            <w:r w:rsidR="00287111">
              <w:rPr>
                <w:rFonts w:ascii="Malgun Gothic" w:eastAsia="Malgun Gothic" w:hAnsi="Malgun Gothic" w:cs="Malgun Gothic" w:hint="eastAsia"/>
                <w:lang w:val="ko" w:eastAsia="ko-KR"/>
              </w:rPr>
              <w:t xml:space="preserve"> 대시보드로 </w:t>
            </w:r>
            <w:r w:rsidR="00287111" w:rsidRPr="00637748">
              <w:rPr>
                <w:rFonts w:ascii="Malgun Gothic" w:eastAsia="Malgun Gothic" w:hAnsi="Malgun Gothic" w:cs="Malgun Gothic" w:hint="eastAsia"/>
                <w:lang w:val="ko" w:eastAsia="ko-KR"/>
              </w:rPr>
              <w:t>많은 혜택을 누리게 되었습니다.</w:t>
            </w:r>
            <w:r w:rsidR="00287111">
              <w:rPr>
                <w:rFonts w:ascii="Malgun Gothic" w:eastAsia="Malgun Gothic" w:hAnsi="Malgun Gothic" w:cs="Malgun Gothic"/>
                <w:lang w:val="ko" w:eastAsia="ko-KR"/>
              </w:rPr>
              <w:t xml:space="preserve"> </w:t>
            </w:r>
          </w:p>
        </w:tc>
      </w:tr>
      <w:tr w:rsidR="006077FF" w14:paraId="690E0610" w14:textId="77777777" w:rsidTr="006077FF">
        <w:tc>
          <w:tcPr>
            <w:tcW w:w="4252" w:type="dxa"/>
          </w:tcPr>
          <w:p w14:paraId="101666ED" w14:textId="77777777" w:rsidR="006077FF" w:rsidRPr="00317CED" w:rsidRDefault="006077FF" w:rsidP="006077FF">
            <w:pPr>
              <w:rPr>
                <w:lang w:eastAsia="ko-KR"/>
              </w:rPr>
            </w:pPr>
          </w:p>
        </w:tc>
        <w:tc>
          <w:tcPr>
            <w:tcW w:w="4252" w:type="dxa"/>
          </w:tcPr>
          <w:p w14:paraId="467747E5" w14:textId="77777777" w:rsidR="006077FF" w:rsidRPr="00317CED" w:rsidRDefault="006077FF" w:rsidP="006077FF">
            <w:pPr>
              <w:rPr>
                <w:lang w:eastAsia="ko-KR"/>
              </w:rPr>
            </w:pPr>
          </w:p>
        </w:tc>
      </w:tr>
      <w:tr w:rsidR="006077FF" w14:paraId="360C5526" w14:textId="77777777" w:rsidTr="006077FF">
        <w:tc>
          <w:tcPr>
            <w:tcW w:w="4252" w:type="dxa"/>
          </w:tcPr>
          <w:p w14:paraId="5A0B86E7" w14:textId="7FCE4840" w:rsidR="006077FF" w:rsidRPr="00317CED" w:rsidRDefault="009B1230" w:rsidP="006077FF">
            <w:pPr>
              <w:numPr>
                <w:ilvl w:val="0"/>
                <w:numId w:val="1"/>
              </w:numPr>
            </w:pPr>
            <w:r>
              <w:rPr>
                <w:b/>
              </w:rPr>
              <w:t>99</w:t>
            </w:r>
            <w:r w:rsidR="006077FF" w:rsidRPr="00317CED">
              <w:rPr>
                <w:b/>
              </w:rPr>
              <w:t xml:space="preserve">% resolutions within SLAs: </w:t>
            </w:r>
            <w:r w:rsidR="006077FF" w:rsidRPr="00317CED">
              <w:t xml:space="preserve">The number of support channels agents had to work on meant switching between different windows. This proved to be tedious and time-consuming. With the unified view that omnichannel provides, agents can remain on a single dashboard and attend to all incoming queries. Canned Responses and Canned Forms also help agents cut down response times because instead of having to manually type out an answer, they can just click on a pre-approved template. These features resulted in almost </w:t>
            </w:r>
            <w:r w:rsidR="005E776C">
              <w:t>99</w:t>
            </w:r>
            <w:r w:rsidR="006077FF" w:rsidRPr="00317CED">
              <w:t>% of all incoming queries getting resolved within SLAs.</w:t>
            </w:r>
          </w:p>
        </w:tc>
        <w:tc>
          <w:tcPr>
            <w:tcW w:w="4252" w:type="dxa"/>
          </w:tcPr>
          <w:p w14:paraId="074325C3" w14:textId="25DE13B2" w:rsidR="006077FF" w:rsidRPr="00317CED" w:rsidRDefault="006077FF" w:rsidP="006077FF">
            <w:pPr>
              <w:numPr>
                <w:ilvl w:val="0"/>
                <w:numId w:val="1"/>
              </w:numPr>
              <w:rPr>
                <w:lang w:eastAsia="ko-KR"/>
              </w:rPr>
            </w:pPr>
            <w:r w:rsidRPr="00317CED">
              <w:rPr>
                <w:rFonts w:ascii="Malgun Gothic" w:eastAsia="Malgun Gothic" w:hAnsi="Malgun Gothic" w:cs="Malgun Gothic"/>
                <w:b/>
                <w:lang w:val="ko" w:eastAsia="ko-KR"/>
              </w:rPr>
              <w:t xml:space="preserve">SLA 준수 해결률 </w:t>
            </w:r>
            <w:r w:rsidR="009B1230">
              <w:rPr>
                <w:rFonts w:ascii="Malgun Gothic" w:eastAsia="Malgun Gothic" w:hAnsi="Malgun Gothic" w:cs="Malgun Gothic"/>
                <w:b/>
                <w:lang w:val="ko" w:eastAsia="ko-KR"/>
              </w:rPr>
              <w:t>99</w:t>
            </w:r>
            <w:r w:rsidRPr="00317CED">
              <w:rPr>
                <w:rFonts w:ascii="Malgun Gothic" w:eastAsia="Malgun Gothic" w:hAnsi="Malgun Gothic" w:cs="Malgun Gothic"/>
                <w:b/>
                <w:lang w:val="ko" w:eastAsia="ko-KR"/>
              </w:rPr>
              <w:t xml:space="preserve">%: </w:t>
            </w:r>
            <w:r w:rsidR="00637748">
              <w:rPr>
                <w:rFonts w:ascii="Malgun Gothic" w:eastAsia="Malgun Gothic" w:hAnsi="Malgun Gothic" w:cs="Malgun Gothic" w:hint="eastAsia"/>
                <w:lang w:val="ko" w:eastAsia="ko-KR"/>
              </w:rPr>
              <w:t xml:space="preserve">센트비가 지원하는 </w:t>
            </w:r>
            <w:r w:rsidRPr="00317CED">
              <w:rPr>
                <w:rFonts w:ascii="Malgun Gothic" w:eastAsia="Malgun Gothic" w:hAnsi="Malgun Gothic" w:cs="Malgun Gothic"/>
                <w:lang w:val="ko" w:eastAsia="ko-KR"/>
              </w:rPr>
              <w:t xml:space="preserve">채널의 개수만큼 </w:t>
            </w:r>
            <w:r w:rsidR="00637748">
              <w:rPr>
                <w:rFonts w:ascii="Malgun Gothic" w:eastAsia="Malgun Gothic" w:hAnsi="Malgun Gothic" w:cs="Malgun Gothic" w:hint="eastAsia"/>
                <w:lang w:val="ko" w:eastAsia="ko-KR"/>
              </w:rPr>
              <w:t>센트비의 직원들은</w:t>
            </w:r>
            <w:r w:rsidRPr="00317CED">
              <w:rPr>
                <w:rFonts w:ascii="Malgun Gothic" w:eastAsia="Malgun Gothic" w:hAnsi="Malgun Gothic" w:cs="Malgun Gothic"/>
                <w:lang w:val="ko" w:eastAsia="ko-KR"/>
              </w:rPr>
              <w:t xml:space="preserve"> 창을 </w:t>
            </w:r>
            <w:r w:rsidR="00637748">
              <w:rPr>
                <w:rFonts w:ascii="Malgun Gothic" w:eastAsia="Malgun Gothic" w:hAnsi="Malgun Gothic" w:cs="Malgun Gothic" w:hint="eastAsia"/>
                <w:lang w:val="ko" w:eastAsia="ko-KR"/>
              </w:rPr>
              <w:t xml:space="preserve">일일이 </w:t>
            </w:r>
            <w:r w:rsidRPr="00317CED">
              <w:rPr>
                <w:rFonts w:ascii="Malgun Gothic" w:eastAsia="Malgun Gothic" w:hAnsi="Malgun Gothic" w:cs="Malgun Gothic"/>
                <w:lang w:val="ko" w:eastAsia="ko-KR"/>
              </w:rPr>
              <w:t>전환해야</w:t>
            </w:r>
            <w:r w:rsidR="005E776C">
              <w:rPr>
                <w:rFonts w:ascii="Malgun Gothic" w:eastAsia="Malgun Gothic" w:hAnsi="Malgun Gothic" w:cs="Malgun Gothic"/>
                <w:lang w:val="ko" w:eastAsia="ko-KR"/>
              </w:rPr>
              <w:t xml:space="preserve"> </w:t>
            </w:r>
            <w:r w:rsidR="005E776C">
              <w:rPr>
                <w:rFonts w:ascii="Malgun Gothic" w:eastAsia="Malgun Gothic" w:hAnsi="Malgun Gothic" w:cs="Malgun Gothic" w:hint="eastAsia"/>
                <w:lang w:val="ko" w:eastAsia="ko-KR"/>
              </w:rPr>
              <w:t>했습니다</w:t>
            </w:r>
            <w:r w:rsidRPr="00317CED">
              <w:rPr>
                <w:rFonts w:ascii="Malgun Gothic" w:eastAsia="Malgun Gothic" w:hAnsi="Malgun Gothic" w:cs="Malgun Gothic"/>
                <w:lang w:val="ko" w:eastAsia="ko-KR"/>
              </w:rPr>
              <w:t xml:space="preserve">. 이는 반복적이며 </w:t>
            </w:r>
            <w:r w:rsidRPr="00637748">
              <w:rPr>
                <w:rFonts w:ascii="Malgun Gothic" w:eastAsia="Malgun Gothic" w:hAnsi="Malgun Gothic" w:cs="Malgun Gothic"/>
                <w:lang w:val="ko" w:eastAsia="ko-KR"/>
              </w:rPr>
              <w:t>불필요</w:t>
            </w:r>
            <w:r w:rsidR="00032058" w:rsidRPr="00637748">
              <w:rPr>
                <w:rFonts w:ascii="Malgun Gothic" w:eastAsia="Malgun Gothic" w:hAnsi="Malgun Gothic" w:cs="Malgun Gothic" w:hint="eastAsia"/>
                <w:lang w:val="ko" w:eastAsia="ko-KR"/>
              </w:rPr>
              <w:t>하게</w:t>
            </w:r>
            <w:r w:rsidR="00637748">
              <w:rPr>
                <w:rFonts w:ascii="Malgun Gothic" w:eastAsia="Malgun Gothic" w:hAnsi="Malgun Gothic" w:cs="Malgun Gothic"/>
                <w:lang w:val="ko" w:eastAsia="ko-KR"/>
              </w:rPr>
              <w:t xml:space="preserve"> </w:t>
            </w:r>
            <w:r w:rsidR="00637748">
              <w:rPr>
                <w:rFonts w:ascii="Malgun Gothic" w:eastAsia="Malgun Gothic" w:hAnsi="Malgun Gothic" w:cs="Malgun Gothic" w:hint="eastAsia"/>
                <w:lang w:val="ko" w:eastAsia="ko-KR"/>
              </w:rPr>
              <w:t xml:space="preserve">시간이 </w:t>
            </w:r>
            <w:r w:rsidR="00032058" w:rsidRPr="00637748">
              <w:rPr>
                <w:rFonts w:ascii="Malgun Gothic" w:eastAsia="Malgun Gothic" w:hAnsi="Malgun Gothic" w:cs="Malgun Gothic" w:hint="eastAsia"/>
                <w:lang w:val="ko" w:eastAsia="ko-KR"/>
              </w:rPr>
              <w:t>소모됩니다</w:t>
            </w:r>
            <w:r w:rsidR="00287111" w:rsidRPr="00637748">
              <w:rPr>
                <w:rFonts w:ascii="Malgun Gothic" w:eastAsia="Malgun Gothic" w:hAnsi="Malgun Gothic" w:cs="Malgun Gothic" w:hint="eastAsia"/>
                <w:lang w:val="ko" w:eastAsia="ko-KR"/>
              </w:rPr>
              <w:t>.</w:t>
            </w:r>
            <w:r w:rsidR="00287111">
              <w:rPr>
                <w:rFonts w:ascii="Malgun Gothic" w:eastAsia="Malgun Gothic" w:hAnsi="Malgun Gothic" w:cs="Malgun Gothic"/>
                <w:lang w:val="ko" w:eastAsia="ko-KR"/>
              </w:rPr>
              <w:t xml:space="preserve"> </w:t>
            </w:r>
            <w:r w:rsidR="005E776C">
              <w:rPr>
                <w:rFonts w:ascii="Malgun Gothic" w:eastAsia="Malgun Gothic" w:hAnsi="Malgun Gothic" w:cs="Malgun Gothic" w:hint="eastAsia"/>
                <w:lang w:val="ko" w:eastAsia="ko-KR"/>
              </w:rPr>
              <w:t>하지만</w:t>
            </w:r>
            <w:r w:rsidR="005E776C">
              <w:rPr>
                <w:rFonts w:ascii="Malgun Gothic" w:eastAsia="Malgun Gothic" w:hAnsi="Malgun Gothic" w:cs="Malgun Gothic"/>
                <w:lang w:val="ko" w:eastAsia="ko-KR"/>
              </w:rPr>
              <w:t xml:space="preserve"> </w:t>
            </w:r>
            <w:r w:rsidRPr="00317CED">
              <w:rPr>
                <w:rFonts w:ascii="Malgun Gothic" w:eastAsia="Malgun Gothic" w:hAnsi="Malgun Gothic" w:cs="Malgun Gothic"/>
                <w:lang w:val="ko" w:eastAsia="ko-KR"/>
              </w:rPr>
              <w:t>옴니채널이 제공하는 통합 채널을 사용하면, 에이전트는 단일 대시 보드로 모든 수신 문의를 처리할 수 있습니다. 미리 준비된 답변과 사전</w:t>
            </w:r>
            <w:r w:rsidR="005E776C">
              <w:rPr>
                <w:rFonts w:ascii="Malgun Gothic" w:eastAsia="Malgun Gothic" w:hAnsi="Malgun Gothic" w:cs="Malgun Gothic" w:hint="eastAsia"/>
                <w:lang w:val="ko" w:eastAsia="ko-KR"/>
              </w:rPr>
              <w:t xml:space="preserve">에 </w:t>
            </w:r>
            <w:r w:rsidRPr="00B8661F">
              <w:rPr>
                <w:rFonts w:ascii="Malgun Gothic" w:eastAsia="Malgun Gothic" w:hAnsi="Malgun Gothic" w:cs="Malgun Gothic"/>
                <w:color w:val="000000" w:themeColor="text1"/>
                <w:lang w:val="ko" w:eastAsia="ko-KR"/>
                <w:rPrChange w:id="521" w:author="유한여울" w:date="2021-06-23T19:25:00Z">
                  <w:rPr>
                    <w:rFonts w:ascii="Malgun Gothic" w:eastAsia="Malgun Gothic" w:hAnsi="Malgun Gothic" w:cs="Malgun Gothic"/>
                    <w:lang w:val="ko" w:eastAsia="ko-KR"/>
                  </w:rPr>
                </w:rPrChange>
              </w:rPr>
              <w:t xml:space="preserve">작성된 양식을 사용하면 수동으로 모든 답변을 입력할 필요 없이 미리 작성된 템플릿을 클릭만 하면 되기 때문에 </w:t>
            </w:r>
            <w:r w:rsidR="00D36D25" w:rsidRPr="00B8661F">
              <w:rPr>
                <w:rFonts w:ascii="Malgun Gothic" w:eastAsia="Malgun Gothic" w:hAnsi="Malgun Gothic" w:cs="Malgun Gothic"/>
                <w:color w:val="000000" w:themeColor="text1"/>
                <w:lang w:val="ko" w:eastAsia="ko-KR"/>
                <w:rPrChange w:id="522" w:author="유한여울" w:date="2021-06-23T19:25:00Z">
                  <w:rPr>
                    <w:rFonts w:ascii="Malgun Gothic" w:eastAsia="Malgun Gothic" w:hAnsi="Malgun Gothic" w:cs="Malgun Gothic"/>
                    <w:color w:val="FF0000"/>
                    <w:lang w:val="ko" w:eastAsia="ko-KR"/>
                  </w:rPr>
                </w:rPrChange>
              </w:rPr>
              <w:t xml:space="preserve">센트비 </w:t>
            </w:r>
            <w:r w:rsidR="00D36D25" w:rsidRPr="00B8661F">
              <w:rPr>
                <w:rFonts w:ascii="Malgun Gothic" w:eastAsia="Malgun Gothic" w:hAnsi="Malgun Gothic" w:cs="Malgun Gothic" w:hint="eastAsia"/>
                <w:color w:val="000000" w:themeColor="text1"/>
                <w:lang w:val="ko" w:eastAsia="ko-KR"/>
                <w:rPrChange w:id="523" w:author="유한여울" w:date="2021-06-23T19:25:00Z">
                  <w:rPr>
                    <w:rFonts w:ascii="Malgun Gothic" w:eastAsia="Malgun Gothic" w:hAnsi="Malgun Gothic" w:cs="Malgun Gothic" w:hint="eastAsia"/>
                    <w:color w:val="FF0000"/>
                    <w:lang w:val="ko" w:eastAsia="ko-KR"/>
                  </w:rPr>
                </w:rPrChange>
              </w:rPr>
              <w:t>직원들은</w:t>
            </w:r>
            <w:r w:rsidRPr="00B8661F">
              <w:rPr>
                <w:rFonts w:ascii="Malgun Gothic" w:eastAsia="Malgun Gothic" w:hAnsi="Malgun Gothic" w:cs="Malgun Gothic"/>
                <w:color w:val="000000" w:themeColor="text1"/>
                <w:lang w:val="ko" w:eastAsia="ko-KR"/>
                <w:rPrChange w:id="524" w:author="유한여울" w:date="2021-06-23T19:25:00Z">
                  <w:rPr>
                    <w:rFonts w:ascii="Malgun Gothic" w:eastAsia="Malgun Gothic" w:hAnsi="Malgun Gothic" w:cs="Malgun Gothic"/>
                    <w:lang w:val="ko" w:eastAsia="ko-KR"/>
                  </w:rPr>
                </w:rPrChange>
              </w:rPr>
              <w:t xml:space="preserve"> 응답 시간을 </w:t>
            </w:r>
            <w:r w:rsidRPr="00317CED">
              <w:rPr>
                <w:rFonts w:ascii="Malgun Gothic" w:eastAsia="Malgun Gothic" w:hAnsi="Malgun Gothic" w:cs="Malgun Gothic"/>
                <w:lang w:val="ko" w:eastAsia="ko-KR"/>
              </w:rPr>
              <w:t xml:space="preserve">크게 단축할 수 있습니다. 센트비는 이와 같은 기능을 활용하여 수신된 대부분의 문의를 SLA에 맞춰 </w:t>
            </w:r>
            <w:r w:rsidR="00637748">
              <w:rPr>
                <w:rFonts w:ascii="Malgun Gothic" w:eastAsia="Malgun Gothic" w:hAnsi="Malgun Gothic" w:cs="Malgun Gothic"/>
                <w:lang w:val="ko" w:eastAsia="ko-KR"/>
              </w:rPr>
              <w:t xml:space="preserve">99% </w:t>
            </w:r>
            <w:r w:rsidRPr="00317CED">
              <w:rPr>
                <w:rFonts w:ascii="Malgun Gothic" w:eastAsia="Malgun Gothic" w:hAnsi="Malgun Gothic" w:cs="Malgun Gothic"/>
                <w:lang w:val="ko" w:eastAsia="ko-KR"/>
              </w:rPr>
              <w:t>해결할 수 있었습니다.</w:t>
            </w:r>
          </w:p>
        </w:tc>
      </w:tr>
      <w:tr w:rsidR="006077FF" w14:paraId="5B973014" w14:textId="77777777" w:rsidTr="006077FF">
        <w:tc>
          <w:tcPr>
            <w:tcW w:w="4252" w:type="dxa"/>
          </w:tcPr>
          <w:p w14:paraId="122B6C32" w14:textId="77777777" w:rsidR="006077FF" w:rsidRPr="00317CED" w:rsidRDefault="006077FF" w:rsidP="006077FF">
            <w:pPr>
              <w:rPr>
                <w:lang w:eastAsia="ko-KR"/>
              </w:rPr>
            </w:pPr>
          </w:p>
        </w:tc>
        <w:tc>
          <w:tcPr>
            <w:tcW w:w="4252" w:type="dxa"/>
          </w:tcPr>
          <w:p w14:paraId="26E28864" w14:textId="77777777" w:rsidR="006077FF" w:rsidRPr="00317CED" w:rsidRDefault="006077FF" w:rsidP="006077FF">
            <w:pPr>
              <w:rPr>
                <w:lang w:eastAsia="ko-KR"/>
              </w:rPr>
            </w:pPr>
          </w:p>
        </w:tc>
      </w:tr>
      <w:tr w:rsidR="006077FF" w14:paraId="1E192453" w14:textId="77777777" w:rsidTr="006077FF">
        <w:tc>
          <w:tcPr>
            <w:tcW w:w="4252" w:type="dxa"/>
          </w:tcPr>
          <w:p w14:paraId="521C619B" w14:textId="6F52F13F" w:rsidR="006077FF" w:rsidRPr="00317CED" w:rsidRDefault="006077FF" w:rsidP="006077FF">
            <w:pPr>
              <w:numPr>
                <w:ilvl w:val="0"/>
                <w:numId w:val="1"/>
              </w:numPr>
            </w:pPr>
            <w:r w:rsidRPr="00317CED">
              <w:rPr>
                <w:b/>
              </w:rPr>
              <w:t xml:space="preserve">4.7 CSAT score: </w:t>
            </w:r>
            <w:r w:rsidRPr="00317CED">
              <w:t>The obvious outcome of faster responses and context-driven solutions was happier customers. Since agents could now respond to all queries across regions and languages through a single platform, S</w:t>
            </w:r>
            <w:r w:rsidR="002A3F94">
              <w:t>ENTBE</w:t>
            </w:r>
            <w:r w:rsidRPr="00317CED">
              <w:t xml:space="preserve"> was also able to maintain consistency in the quality of their support. This helped them maintain an impressive 4.7 CSAT score across customer support regions. </w:t>
            </w:r>
          </w:p>
        </w:tc>
        <w:tc>
          <w:tcPr>
            <w:tcW w:w="4252" w:type="dxa"/>
          </w:tcPr>
          <w:p w14:paraId="25D95831" w14:textId="347D9E93" w:rsidR="006077FF" w:rsidRPr="00317CED" w:rsidRDefault="006077FF" w:rsidP="006077FF">
            <w:pPr>
              <w:numPr>
                <w:ilvl w:val="0"/>
                <w:numId w:val="1"/>
              </w:numPr>
              <w:rPr>
                <w:lang w:eastAsia="ko-KR"/>
              </w:rPr>
            </w:pPr>
            <w:r w:rsidRPr="00B8661F">
              <w:rPr>
                <w:rFonts w:ascii="Malgun Gothic" w:eastAsia="Malgun Gothic" w:hAnsi="Malgun Gothic" w:cs="Malgun Gothic"/>
                <w:b/>
                <w:color w:val="000000" w:themeColor="text1"/>
                <w:lang w:val="ko" w:eastAsia="ko-KR"/>
                <w:rPrChange w:id="525" w:author="유한여울" w:date="2021-06-23T19:25:00Z">
                  <w:rPr>
                    <w:rFonts w:ascii="Malgun Gothic" w:eastAsia="Malgun Gothic" w:hAnsi="Malgun Gothic" w:cs="Malgun Gothic"/>
                    <w:b/>
                    <w:lang w:val="ko" w:eastAsia="ko-KR"/>
                  </w:rPr>
                </w:rPrChange>
              </w:rPr>
              <w:t xml:space="preserve">고객 만족도 점수 4.7점: </w:t>
            </w:r>
            <w:r w:rsidRPr="00B8661F">
              <w:rPr>
                <w:rFonts w:ascii="Malgun Gothic" w:eastAsia="Malgun Gothic" w:hAnsi="Malgun Gothic" w:cs="Malgun Gothic"/>
                <w:color w:val="000000" w:themeColor="text1"/>
                <w:lang w:val="ko" w:eastAsia="ko-KR"/>
                <w:rPrChange w:id="526" w:author="유한여울" w:date="2021-06-23T19:25:00Z">
                  <w:rPr>
                    <w:rFonts w:ascii="Malgun Gothic" w:eastAsia="Malgun Gothic" w:hAnsi="Malgun Gothic" w:cs="Malgun Gothic"/>
                    <w:highlight w:val="yellow"/>
                    <w:lang w:val="ko" w:eastAsia="ko-KR"/>
                  </w:rPr>
                </w:rPrChange>
              </w:rPr>
              <w:t>신속한 답</w:t>
            </w:r>
            <w:ins w:id="527" w:author="유한여울" w:date="2021-06-23T19:25:00Z">
              <w:r w:rsidR="00B8661F">
                <w:rPr>
                  <w:rFonts w:ascii="Malgun Gothic" w:eastAsia="Malgun Gothic" w:hAnsi="Malgun Gothic" w:cs="Malgun Gothic" w:hint="eastAsia"/>
                  <w:color w:val="000000" w:themeColor="text1"/>
                  <w:lang w:val="ko" w:eastAsia="ko-KR"/>
                </w:rPr>
                <w:t>변,</w:t>
              </w:r>
              <w:r w:rsidR="00B8661F">
                <w:rPr>
                  <w:rFonts w:ascii="Malgun Gothic" w:eastAsia="Malgun Gothic" w:hAnsi="Malgun Gothic" w:cs="Malgun Gothic"/>
                  <w:color w:val="000000" w:themeColor="text1"/>
                  <w:lang w:val="ko" w:eastAsia="ko-KR"/>
                </w:rPr>
                <w:t xml:space="preserve"> </w:t>
              </w:r>
              <w:r w:rsidR="00B8661F">
                <w:rPr>
                  <w:rFonts w:ascii="Malgun Gothic" w:eastAsia="Malgun Gothic" w:hAnsi="Malgun Gothic" w:cs="Malgun Gothic" w:hint="eastAsia"/>
                  <w:color w:val="000000" w:themeColor="text1"/>
                  <w:lang w:val="ko" w:eastAsia="ko-KR"/>
                </w:rPr>
                <w:t xml:space="preserve">대화 맥락에 </w:t>
              </w:r>
            </w:ins>
            <w:del w:id="528" w:author="유한여울" w:date="2021-06-23T19:25:00Z">
              <w:r w:rsidRPr="00B8661F" w:rsidDel="00B8661F">
                <w:rPr>
                  <w:rFonts w:ascii="Malgun Gothic" w:eastAsia="Malgun Gothic" w:hAnsi="Malgun Gothic" w:cs="Malgun Gothic"/>
                  <w:color w:val="000000" w:themeColor="text1"/>
                  <w:lang w:val="ko" w:eastAsia="ko-KR"/>
                  <w:rPrChange w:id="529" w:author="유한여울" w:date="2021-06-23T19:25:00Z">
                    <w:rPr>
                      <w:rFonts w:ascii="Malgun Gothic" w:eastAsia="Malgun Gothic" w:hAnsi="Malgun Gothic" w:cs="Malgun Gothic"/>
                      <w:highlight w:val="yellow"/>
                      <w:lang w:val="ko" w:eastAsia="ko-KR"/>
                    </w:rPr>
                  </w:rPrChange>
                </w:rPr>
                <w:delText xml:space="preserve">변과 컨텍스트에 </w:delText>
              </w:r>
            </w:del>
            <w:r w:rsidRPr="00B8661F">
              <w:rPr>
                <w:rFonts w:ascii="Malgun Gothic" w:eastAsia="Malgun Gothic" w:hAnsi="Malgun Gothic" w:cs="Malgun Gothic"/>
                <w:color w:val="000000" w:themeColor="text1"/>
                <w:lang w:val="ko" w:eastAsia="ko-KR"/>
                <w:rPrChange w:id="530" w:author="유한여울" w:date="2021-06-23T19:25:00Z">
                  <w:rPr>
                    <w:rFonts w:ascii="Malgun Gothic" w:eastAsia="Malgun Gothic" w:hAnsi="Malgun Gothic" w:cs="Malgun Gothic"/>
                    <w:highlight w:val="yellow"/>
                    <w:lang w:val="ko" w:eastAsia="ko-KR"/>
                  </w:rPr>
                </w:rPrChange>
              </w:rPr>
              <w:t>기반</w:t>
            </w:r>
            <w:ins w:id="531" w:author="유한여울" w:date="2021-06-23T19:25:00Z">
              <w:r w:rsidR="00B8661F">
                <w:rPr>
                  <w:rFonts w:ascii="Malgun Gothic" w:eastAsia="Malgun Gothic" w:hAnsi="Malgun Gothic" w:cs="Malgun Gothic" w:hint="eastAsia"/>
                  <w:color w:val="000000" w:themeColor="text1"/>
                  <w:lang w:val="ko" w:eastAsia="ko-KR"/>
                </w:rPr>
                <w:t>을 둔</w:t>
              </w:r>
            </w:ins>
            <w:del w:id="532" w:author="유한여울" w:date="2021-06-23T19:25:00Z">
              <w:r w:rsidRPr="00B8661F" w:rsidDel="00B8661F">
                <w:rPr>
                  <w:rFonts w:ascii="Malgun Gothic" w:eastAsia="Malgun Gothic" w:hAnsi="Malgun Gothic" w:cs="Malgun Gothic"/>
                  <w:color w:val="000000" w:themeColor="text1"/>
                  <w:lang w:val="ko" w:eastAsia="ko-KR"/>
                  <w:rPrChange w:id="533" w:author="유한여울" w:date="2021-06-23T19:25:00Z">
                    <w:rPr>
                      <w:rFonts w:ascii="Malgun Gothic" w:eastAsia="Malgun Gothic" w:hAnsi="Malgun Gothic" w:cs="Malgun Gothic"/>
                      <w:highlight w:val="yellow"/>
                      <w:lang w:val="ko" w:eastAsia="ko-KR"/>
                    </w:rPr>
                  </w:rPrChange>
                </w:rPr>
                <w:delText>한</w:delText>
              </w:r>
            </w:del>
            <w:r w:rsidRPr="00B8661F">
              <w:rPr>
                <w:rFonts w:ascii="Malgun Gothic" w:eastAsia="Malgun Gothic" w:hAnsi="Malgun Gothic" w:cs="Malgun Gothic"/>
                <w:color w:val="000000" w:themeColor="text1"/>
                <w:lang w:val="ko" w:eastAsia="ko-KR"/>
                <w:rPrChange w:id="534" w:author="유한여울" w:date="2021-06-23T19:25:00Z">
                  <w:rPr>
                    <w:rFonts w:ascii="Malgun Gothic" w:eastAsia="Malgun Gothic" w:hAnsi="Malgun Gothic" w:cs="Malgun Gothic"/>
                    <w:highlight w:val="yellow"/>
                    <w:lang w:val="ko" w:eastAsia="ko-KR"/>
                  </w:rPr>
                </w:rPrChange>
              </w:rPr>
              <w:t xml:space="preserve"> 솔루션 </w:t>
            </w:r>
            <w:del w:id="535" w:author="유한여울" w:date="2021-06-23T19:25:00Z">
              <w:r w:rsidRPr="00B8661F" w:rsidDel="00B8661F">
                <w:rPr>
                  <w:rFonts w:ascii="Malgun Gothic" w:eastAsia="Malgun Gothic" w:hAnsi="Malgun Gothic" w:cs="Malgun Gothic"/>
                  <w:color w:val="000000" w:themeColor="text1"/>
                  <w:lang w:val="ko" w:eastAsia="ko-KR"/>
                  <w:rPrChange w:id="536" w:author="유한여울" w:date="2021-06-23T19:25:00Z">
                    <w:rPr>
                      <w:rFonts w:ascii="Malgun Gothic" w:eastAsia="Malgun Gothic" w:hAnsi="Malgun Gothic" w:cs="Malgun Gothic"/>
                      <w:highlight w:val="yellow"/>
                      <w:lang w:val="ko" w:eastAsia="ko-KR"/>
                    </w:rPr>
                  </w:rPrChange>
                </w:rPr>
                <w:delText>제공</w:delText>
              </w:r>
              <w:r w:rsidR="005E776C" w:rsidRPr="00B8661F" w:rsidDel="00B8661F">
                <w:rPr>
                  <w:rFonts w:ascii="Malgun Gothic" w:eastAsia="Malgun Gothic" w:hAnsi="Malgun Gothic" w:cs="Malgun Gothic"/>
                  <w:color w:val="000000" w:themeColor="text1"/>
                  <w:lang w:val="ko" w:eastAsia="ko-KR"/>
                  <w:rPrChange w:id="537" w:author="유한여울" w:date="2021-06-23T19:25:00Z">
                    <w:rPr>
                      <w:rFonts w:ascii="Malgun Gothic" w:eastAsia="Malgun Gothic" w:hAnsi="Malgun Gothic" w:cs="Malgun Gothic"/>
                      <w:highlight w:val="yellow"/>
                      <w:lang w:val="ko" w:eastAsia="ko-KR"/>
                    </w:rPr>
                  </w:rPrChange>
                </w:rPr>
                <w:delText xml:space="preserve"> </w:delText>
              </w:r>
            </w:del>
            <w:r w:rsidR="005E776C" w:rsidRPr="00B8661F">
              <w:rPr>
                <w:rFonts w:ascii="Malgun Gothic" w:eastAsia="Malgun Gothic" w:hAnsi="Malgun Gothic" w:cs="Malgun Gothic" w:hint="eastAsia"/>
                <w:color w:val="000000" w:themeColor="text1"/>
                <w:lang w:val="ko" w:eastAsia="ko-KR"/>
                <w:rPrChange w:id="538" w:author="유한여울" w:date="2021-06-23T19:25:00Z">
                  <w:rPr>
                    <w:rFonts w:ascii="Malgun Gothic" w:eastAsia="Malgun Gothic" w:hAnsi="Malgun Gothic" w:cs="Malgun Gothic" w:hint="eastAsia"/>
                    <w:highlight w:val="yellow"/>
                    <w:lang w:val="ko" w:eastAsia="ko-KR"/>
                  </w:rPr>
                </w:rPrChange>
              </w:rPr>
              <w:t>덕분에</w:t>
            </w:r>
            <w:r w:rsidR="005E776C" w:rsidRPr="00B8661F">
              <w:rPr>
                <w:rFonts w:ascii="Malgun Gothic" w:eastAsia="Malgun Gothic" w:hAnsi="Malgun Gothic" w:cs="Malgun Gothic"/>
                <w:color w:val="000000" w:themeColor="text1"/>
                <w:lang w:val="ko" w:eastAsia="ko-KR"/>
                <w:rPrChange w:id="539" w:author="유한여울" w:date="2021-06-23T19:25:00Z">
                  <w:rPr>
                    <w:rFonts w:ascii="Malgun Gothic" w:eastAsia="Malgun Gothic" w:hAnsi="Malgun Gothic" w:cs="Malgun Gothic"/>
                    <w:highlight w:val="yellow"/>
                    <w:lang w:val="ko" w:eastAsia="ko-KR"/>
                  </w:rPr>
                </w:rPrChange>
              </w:rPr>
              <w:t xml:space="preserve"> </w:t>
            </w:r>
            <w:r w:rsidR="005E776C" w:rsidRPr="00B8661F">
              <w:rPr>
                <w:rFonts w:ascii="Malgun Gothic" w:eastAsia="Malgun Gothic" w:hAnsi="Malgun Gothic" w:cs="Malgun Gothic" w:hint="eastAsia"/>
                <w:bCs/>
                <w:color w:val="000000" w:themeColor="text1"/>
                <w:lang w:val="ko" w:eastAsia="ko-KR"/>
                <w:rPrChange w:id="540" w:author="유한여울" w:date="2021-06-23T19:25:00Z">
                  <w:rPr>
                    <w:rFonts w:ascii="Malgun Gothic" w:eastAsia="Malgun Gothic" w:hAnsi="Malgun Gothic" w:cs="Malgun Gothic" w:hint="eastAsia"/>
                    <w:bCs/>
                    <w:highlight w:val="yellow"/>
                    <w:lang w:val="ko" w:eastAsia="ko-KR"/>
                  </w:rPr>
                </w:rPrChange>
              </w:rPr>
              <w:t>센트비의</w:t>
            </w:r>
            <w:r w:rsidR="005E776C" w:rsidRPr="00B8661F">
              <w:rPr>
                <w:rFonts w:ascii="Malgun Gothic" w:eastAsia="Malgun Gothic" w:hAnsi="Malgun Gothic" w:cs="Malgun Gothic"/>
                <w:bCs/>
                <w:color w:val="000000" w:themeColor="text1"/>
                <w:lang w:val="ko" w:eastAsia="ko-KR"/>
                <w:rPrChange w:id="541" w:author="유한여울" w:date="2021-06-23T19:25:00Z">
                  <w:rPr>
                    <w:rFonts w:ascii="Malgun Gothic" w:eastAsia="Malgun Gothic" w:hAnsi="Malgun Gothic" w:cs="Malgun Gothic"/>
                    <w:bCs/>
                    <w:highlight w:val="yellow"/>
                    <w:lang w:val="ko" w:eastAsia="ko-KR"/>
                  </w:rPr>
                </w:rPrChange>
              </w:rPr>
              <w:t xml:space="preserve"> 고객 만족도는</w:t>
            </w:r>
            <w:r w:rsidR="005E776C" w:rsidRPr="00B8661F">
              <w:rPr>
                <w:rFonts w:ascii="Malgun Gothic" w:eastAsia="Malgun Gothic" w:hAnsi="Malgun Gothic" w:cs="Malgun Gothic"/>
                <w:color w:val="000000" w:themeColor="text1"/>
                <w:lang w:val="ko" w:eastAsia="ko-KR"/>
                <w:rPrChange w:id="542" w:author="유한여울" w:date="2021-06-23T19:25:00Z">
                  <w:rPr>
                    <w:rFonts w:ascii="Malgun Gothic" w:eastAsia="Malgun Gothic" w:hAnsi="Malgun Gothic" w:cs="Malgun Gothic"/>
                    <w:highlight w:val="yellow"/>
                    <w:lang w:val="ko" w:eastAsia="ko-KR"/>
                  </w:rPr>
                </w:rPrChange>
              </w:rPr>
              <w:t xml:space="preserve"> 높은 수준을 기록하였습니다</w:t>
            </w:r>
            <w:r w:rsidR="00287111" w:rsidRPr="00B8661F">
              <w:rPr>
                <w:rFonts w:ascii="Malgun Gothic" w:eastAsia="Malgun Gothic" w:hAnsi="Malgun Gothic" w:cs="Malgun Gothic"/>
                <w:color w:val="000000" w:themeColor="text1"/>
                <w:lang w:val="ko" w:eastAsia="ko-KR"/>
                <w:rPrChange w:id="543" w:author="유한여울" w:date="2021-06-23T19:25:00Z">
                  <w:rPr>
                    <w:rFonts w:ascii="Malgun Gothic" w:eastAsia="Malgun Gothic" w:hAnsi="Malgun Gothic" w:cs="Malgun Gothic"/>
                    <w:lang w:val="ko" w:eastAsia="ko-KR"/>
                  </w:rPr>
                </w:rPrChange>
              </w:rPr>
              <w:t xml:space="preserve">. </w:t>
            </w:r>
            <w:r w:rsidRPr="00B8661F">
              <w:rPr>
                <w:rFonts w:ascii="Malgun Gothic" w:eastAsia="Malgun Gothic" w:hAnsi="Malgun Gothic" w:cs="Malgun Gothic"/>
                <w:color w:val="000000" w:themeColor="text1"/>
                <w:lang w:val="ko" w:eastAsia="ko-KR"/>
                <w:rPrChange w:id="544" w:author="유한여울" w:date="2021-06-23T19:25:00Z">
                  <w:rPr>
                    <w:rFonts w:ascii="Malgun Gothic" w:eastAsia="Malgun Gothic" w:hAnsi="Malgun Gothic" w:cs="Malgun Gothic"/>
                    <w:lang w:val="ko" w:eastAsia="ko-KR"/>
                  </w:rPr>
                </w:rPrChange>
              </w:rPr>
              <w:t xml:space="preserve"> 센트비는 모든 지역에서 다양한 언어로 작성된 문의를 효율적인 </w:t>
            </w:r>
            <w:r w:rsidRPr="00317CED">
              <w:rPr>
                <w:rFonts w:ascii="Malgun Gothic" w:eastAsia="Malgun Gothic" w:hAnsi="Malgun Gothic" w:cs="Malgun Gothic"/>
                <w:lang w:val="ko" w:eastAsia="ko-KR"/>
              </w:rPr>
              <w:t xml:space="preserve">단일 플랫폼으로 응답하며, 지원 서비스의 품질을 일괄적으로 유지할 수 있게 </w:t>
            </w:r>
            <w:r w:rsidRPr="00317CED">
              <w:rPr>
                <w:rFonts w:ascii="Malgun Gothic" w:eastAsia="Malgun Gothic" w:hAnsi="Malgun Gothic" w:cs="Malgun Gothic"/>
                <w:lang w:val="ko" w:eastAsia="ko-KR"/>
              </w:rPr>
              <w:lastRenderedPageBreak/>
              <w:t xml:space="preserve">되었습니다. 이를 통해 센트비는 고객 지원 부문에서 4.7점이라는 괄목할만한 성과를 이뤄냈습니다. </w:t>
            </w:r>
          </w:p>
        </w:tc>
      </w:tr>
      <w:tr w:rsidR="006077FF" w14:paraId="2D34ED69" w14:textId="77777777" w:rsidTr="006077FF">
        <w:tc>
          <w:tcPr>
            <w:tcW w:w="4252" w:type="dxa"/>
          </w:tcPr>
          <w:p w14:paraId="4593336F" w14:textId="77777777" w:rsidR="006077FF" w:rsidRPr="00317CED" w:rsidRDefault="006077FF" w:rsidP="006077FF">
            <w:pPr>
              <w:rPr>
                <w:b/>
                <w:lang w:eastAsia="ko-KR"/>
              </w:rPr>
            </w:pPr>
          </w:p>
        </w:tc>
        <w:tc>
          <w:tcPr>
            <w:tcW w:w="4252" w:type="dxa"/>
          </w:tcPr>
          <w:p w14:paraId="3B28F467" w14:textId="77777777" w:rsidR="006077FF" w:rsidRPr="00317CED" w:rsidRDefault="006077FF" w:rsidP="006077FF">
            <w:pPr>
              <w:rPr>
                <w:b/>
                <w:lang w:eastAsia="ko-KR"/>
              </w:rPr>
            </w:pPr>
          </w:p>
        </w:tc>
      </w:tr>
      <w:tr w:rsidR="006077FF" w14:paraId="3D900E4C" w14:textId="77777777" w:rsidTr="006077FF">
        <w:tc>
          <w:tcPr>
            <w:tcW w:w="4252" w:type="dxa"/>
          </w:tcPr>
          <w:p w14:paraId="62848E63" w14:textId="56BDA906" w:rsidR="006077FF" w:rsidRPr="00317CED" w:rsidRDefault="006077FF" w:rsidP="006077FF">
            <w:pPr>
              <w:numPr>
                <w:ilvl w:val="0"/>
                <w:numId w:val="5"/>
              </w:numPr>
            </w:pPr>
            <w:r w:rsidRPr="00317CED">
              <w:rPr>
                <w:b/>
              </w:rPr>
              <w:t xml:space="preserve">Easier agent onboarding: </w:t>
            </w:r>
            <w:r w:rsidRPr="00317CED">
              <w:t>S</w:t>
            </w:r>
            <w:r w:rsidR="002A3F94">
              <w:t>ENTBE</w:t>
            </w:r>
            <w:r w:rsidRPr="00317CED">
              <w:t xml:space="preserve"> has dedicated customer support teams in each of their service locations to ensure their customers receive localized support. Freshdesk’s Canned Responses feature made it very simple to onboard agents in each of their </w:t>
            </w:r>
            <w:proofErr w:type="spellStart"/>
            <w:r w:rsidRPr="00317CED">
              <w:t>centres</w:t>
            </w:r>
            <w:proofErr w:type="spellEnd"/>
            <w:r w:rsidRPr="00317CED">
              <w:t>. Specific answer templates were created in each language for common customer queries (</w:t>
            </w:r>
            <w:proofErr w:type="spellStart"/>
            <w:r w:rsidRPr="00317CED">
              <w:t>Eg.</w:t>
            </w:r>
            <w:proofErr w:type="spellEnd"/>
            <w:r w:rsidRPr="00317CED">
              <w:t xml:space="preserve"> ‘How can I verify my account?’ ‘What is the status of my transaction?’), so agents did not have to undergo extensive training on brand guidelines. This also meant that regardless of the customer’s location, they could expect standardized customer support from </w:t>
            </w:r>
            <w:r w:rsidR="002A3F94">
              <w:t xml:space="preserve">SENTBE </w:t>
            </w:r>
            <w:r w:rsidRPr="00317CED">
              <w:t>representatives.</w:t>
            </w:r>
          </w:p>
        </w:tc>
        <w:tc>
          <w:tcPr>
            <w:tcW w:w="4252" w:type="dxa"/>
          </w:tcPr>
          <w:p w14:paraId="1257637B" w14:textId="1D6689E3" w:rsidR="006077FF" w:rsidRPr="00317CED" w:rsidRDefault="006077FF" w:rsidP="006077FF">
            <w:pPr>
              <w:numPr>
                <w:ilvl w:val="0"/>
                <w:numId w:val="5"/>
              </w:numPr>
              <w:rPr>
                <w:lang w:eastAsia="ko-KR"/>
              </w:rPr>
            </w:pPr>
            <w:r w:rsidRPr="00B8661F">
              <w:rPr>
                <w:rFonts w:ascii="Malgun Gothic" w:eastAsia="Malgun Gothic" w:hAnsi="Malgun Gothic" w:cs="Malgun Gothic"/>
                <w:b/>
                <w:color w:val="000000" w:themeColor="text1"/>
                <w:lang w:val="ko" w:eastAsia="ko-KR"/>
                <w:rPrChange w:id="545" w:author="유한여울" w:date="2021-06-23T19:25:00Z">
                  <w:rPr>
                    <w:rFonts w:ascii="Malgun Gothic" w:eastAsia="Malgun Gothic" w:hAnsi="Malgun Gothic" w:cs="Malgun Gothic"/>
                    <w:b/>
                    <w:lang w:val="ko" w:eastAsia="ko-KR"/>
                  </w:rPr>
                </w:rPrChange>
              </w:rPr>
              <w:t>간편한</w:t>
            </w:r>
            <w:r w:rsidRPr="00B8661F">
              <w:rPr>
                <w:rFonts w:ascii="Malgun Gothic" w:eastAsia="Malgun Gothic" w:hAnsi="Malgun Gothic" w:cs="Malgun Gothic"/>
                <w:b/>
                <w:color w:val="000000" w:themeColor="text1"/>
                <w:lang w:val="ko" w:eastAsia="ko-KR"/>
                <w:rPrChange w:id="546" w:author="유한여울" w:date="2021-06-23T19:25:00Z">
                  <w:rPr>
                    <w:rFonts w:ascii="Malgun Gothic" w:eastAsia="Malgun Gothic" w:hAnsi="Malgun Gothic" w:cs="Malgun Gothic"/>
                    <w:b/>
                    <w:color w:val="FF0000"/>
                    <w:lang w:val="ko" w:eastAsia="ko-KR"/>
                  </w:rPr>
                </w:rPrChange>
              </w:rPr>
              <w:t xml:space="preserve"> </w:t>
            </w:r>
            <w:r w:rsidR="00637748" w:rsidRPr="00B8661F">
              <w:rPr>
                <w:rFonts w:ascii="Malgun Gothic" w:eastAsia="Malgun Gothic" w:hAnsi="Malgun Gothic" w:cs="Malgun Gothic" w:hint="eastAsia"/>
                <w:b/>
                <w:color w:val="000000" w:themeColor="text1"/>
                <w:lang w:val="ko" w:eastAsia="ko"/>
                <w:rPrChange w:id="547" w:author="유한여울" w:date="2021-06-23T19:25:00Z">
                  <w:rPr>
                    <w:rFonts w:ascii="Malgun Gothic" w:eastAsia="Malgun Gothic" w:hAnsi="Malgun Gothic" w:cs="Malgun Gothic" w:hint="eastAsia"/>
                    <w:b/>
                    <w:color w:val="FF0000"/>
                    <w:lang w:val="ko" w:eastAsia="ko"/>
                  </w:rPr>
                </w:rPrChange>
              </w:rPr>
              <w:t>직원</w:t>
            </w:r>
            <w:r w:rsidRPr="00B8661F">
              <w:rPr>
                <w:rFonts w:ascii="Malgun Gothic" w:eastAsia="Malgun Gothic" w:hAnsi="Malgun Gothic" w:cs="Malgun Gothic"/>
                <w:b/>
                <w:color w:val="000000" w:themeColor="text1"/>
                <w:lang w:val="ko" w:eastAsia="ko-KR"/>
                <w:rPrChange w:id="548" w:author="유한여울" w:date="2021-06-23T19:25:00Z">
                  <w:rPr>
                    <w:rFonts w:ascii="Malgun Gothic" w:eastAsia="Malgun Gothic" w:hAnsi="Malgun Gothic" w:cs="Malgun Gothic"/>
                    <w:b/>
                    <w:color w:val="FF0000"/>
                    <w:lang w:val="ko" w:eastAsia="ko-KR"/>
                  </w:rPr>
                </w:rPrChange>
              </w:rPr>
              <w:t xml:space="preserve"> </w:t>
            </w:r>
            <w:r w:rsidRPr="00B8661F">
              <w:rPr>
                <w:rFonts w:ascii="Malgun Gothic" w:eastAsia="Malgun Gothic" w:hAnsi="Malgun Gothic" w:cs="Malgun Gothic"/>
                <w:b/>
                <w:color w:val="000000" w:themeColor="text1"/>
                <w:lang w:val="ko" w:eastAsia="ko-KR"/>
                <w:rPrChange w:id="549" w:author="유한여울" w:date="2021-06-23T19:25:00Z">
                  <w:rPr>
                    <w:rFonts w:ascii="Malgun Gothic" w:eastAsia="Malgun Gothic" w:hAnsi="Malgun Gothic" w:cs="Malgun Gothic"/>
                    <w:b/>
                    <w:lang w:val="ko" w:eastAsia="ko-KR"/>
                  </w:rPr>
                </w:rPrChange>
              </w:rPr>
              <w:t>온보딩:</w:t>
            </w:r>
            <w:r w:rsidRPr="00B8661F">
              <w:rPr>
                <w:rFonts w:ascii="Malgun Gothic" w:eastAsia="Malgun Gothic" w:hAnsi="Malgun Gothic" w:cs="Malgun Gothic"/>
                <w:color w:val="000000" w:themeColor="text1"/>
                <w:lang w:val="ko" w:eastAsia="ko-KR"/>
                <w:rPrChange w:id="550" w:author="유한여울" w:date="2021-06-23T19:25:00Z">
                  <w:rPr>
                    <w:rFonts w:ascii="Malgun Gothic" w:eastAsia="Malgun Gothic" w:hAnsi="Malgun Gothic" w:cs="Malgun Gothic"/>
                    <w:lang w:val="ko" w:eastAsia="ko-KR"/>
                  </w:rPr>
                </w:rPrChange>
              </w:rPr>
              <w:t xml:space="preserve"> 센트비는 </w:t>
            </w:r>
            <w:r w:rsidRPr="00317CED">
              <w:rPr>
                <w:rFonts w:ascii="Malgun Gothic" w:eastAsia="Malgun Gothic" w:hAnsi="Malgun Gothic" w:cs="Malgun Gothic"/>
                <w:lang w:val="ko" w:eastAsia="ko-KR"/>
              </w:rPr>
              <w:t xml:space="preserve">현지화 된 지원 서비스를 제공하기 위해 모든 지원 서비스 지역에서 전담 고객 지원 팀을 운영하고 있습니다. 특히, Freshdesk의 미리 준비된 답변을 사용하면 해당 센터에서 매우 간편하게 </w:t>
            </w:r>
            <w:r w:rsidR="009D7F49">
              <w:rPr>
                <w:rFonts w:ascii="Malgun Gothic" w:eastAsia="Malgun Gothic" w:hAnsi="Malgun Gothic" w:cs="Malgun Gothic" w:hint="eastAsia"/>
                <w:lang w:val="ko" w:eastAsia="ko-KR"/>
              </w:rPr>
              <w:t>직원들을</w:t>
            </w:r>
            <w:r w:rsidRPr="00317CED">
              <w:rPr>
                <w:rFonts w:ascii="Malgun Gothic" w:eastAsia="Malgun Gothic" w:hAnsi="Malgun Gothic" w:cs="Malgun Gothic"/>
                <w:lang w:val="ko" w:eastAsia="ko-KR"/>
              </w:rPr>
              <w:t xml:space="preserve"> 온보딩할 수 있습니다. 각 언어 별로 자주 묻는 질문(예: '계정을 어떻게 인증하나요?' '내 거래가 어떤 상태인가요?')에 대한 답변 템플릿이 이미 생성되어 있기 때문에 </w:t>
            </w:r>
            <w:r w:rsidR="009D7F49">
              <w:rPr>
                <w:rFonts w:ascii="Malgun Gothic" w:eastAsia="Malgun Gothic" w:hAnsi="Malgun Gothic" w:cs="Malgun Gothic" w:hint="eastAsia"/>
                <w:lang w:val="ko" w:eastAsia="ko"/>
              </w:rPr>
              <w:t>센트비</w:t>
            </w:r>
            <w:r w:rsidR="009D7F49">
              <w:rPr>
                <w:rFonts w:ascii="Malgun Gothic" w:eastAsia="Malgun Gothic" w:hAnsi="Malgun Gothic" w:cs="Malgun Gothic" w:hint="eastAsia"/>
                <w:lang w:val="ko" w:eastAsia="ko-KR"/>
              </w:rPr>
              <w:t xml:space="preserve"> 직원들은</w:t>
            </w:r>
            <w:r w:rsidRPr="00317CED">
              <w:rPr>
                <w:rFonts w:ascii="Malgun Gothic" w:eastAsia="Malgun Gothic" w:hAnsi="Malgun Gothic" w:cs="Malgun Gothic"/>
                <w:lang w:val="ko" w:eastAsia="ko-KR"/>
              </w:rPr>
              <w:t xml:space="preserve"> 특별히 브랜드 지침에 대한 광범위한 교육을 받을 필요가 없습니다. 이러한 시스템은 또한 모든 고객이 거주 지역이나 사용 언어에 상관없이 센트비 </w:t>
            </w:r>
            <w:r w:rsidR="009D7F49">
              <w:rPr>
                <w:rFonts w:ascii="Malgun Gothic" w:eastAsia="Malgun Gothic" w:hAnsi="Malgun Gothic" w:cs="Malgun Gothic" w:hint="eastAsia"/>
                <w:lang w:val="ko" w:eastAsia="ko"/>
              </w:rPr>
              <w:t>직원들</w:t>
            </w:r>
            <w:r w:rsidRPr="00317CED">
              <w:rPr>
                <w:rFonts w:ascii="Malgun Gothic" w:eastAsia="Malgun Gothic" w:hAnsi="Malgun Gothic" w:cs="Malgun Gothic"/>
                <w:lang w:val="ko" w:eastAsia="ko-KR"/>
              </w:rPr>
              <w:t>로부터 일괄적으로 표준화된 고객 지원을 받을 수 있음을 의미하기도 합니다.</w:t>
            </w:r>
          </w:p>
        </w:tc>
      </w:tr>
      <w:tr w:rsidR="006077FF" w14:paraId="683753FF" w14:textId="77777777" w:rsidTr="006077FF">
        <w:tc>
          <w:tcPr>
            <w:tcW w:w="4252" w:type="dxa"/>
          </w:tcPr>
          <w:p w14:paraId="5A813E51" w14:textId="77777777" w:rsidR="006077FF" w:rsidRPr="00317CED" w:rsidRDefault="006077FF" w:rsidP="006077FF">
            <w:pPr>
              <w:rPr>
                <w:lang w:eastAsia="ko-KR"/>
              </w:rPr>
            </w:pPr>
          </w:p>
        </w:tc>
        <w:tc>
          <w:tcPr>
            <w:tcW w:w="4252" w:type="dxa"/>
          </w:tcPr>
          <w:p w14:paraId="2B4098EC" w14:textId="77777777" w:rsidR="006077FF" w:rsidRPr="00317CED" w:rsidRDefault="006077FF" w:rsidP="006077FF">
            <w:pPr>
              <w:rPr>
                <w:lang w:eastAsia="ko-KR"/>
              </w:rPr>
            </w:pPr>
          </w:p>
        </w:tc>
      </w:tr>
      <w:tr w:rsidR="006077FF" w14:paraId="4AE2F6DA" w14:textId="77777777" w:rsidTr="006077FF">
        <w:tc>
          <w:tcPr>
            <w:tcW w:w="4252" w:type="dxa"/>
          </w:tcPr>
          <w:p w14:paraId="2D9E5BAB" w14:textId="77777777" w:rsidR="006077FF" w:rsidRPr="00317CED" w:rsidRDefault="006077FF" w:rsidP="006077FF">
            <w:pPr>
              <w:rPr>
                <w:b/>
                <w:lang w:eastAsia="ko-KR"/>
              </w:rPr>
            </w:pPr>
          </w:p>
        </w:tc>
        <w:tc>
          <w:tcPr>
            <w:tcW w:w="4252" w:type="dxa"/>
          </w:tcPr>
          <w:p w14:paraId="2F2F7687" w14:textId="77777777" w:rsidR="006077FF" w:rsidRPr="00317CED" w:rsidRDefault="006077FF" w:rsidP="006077FF">
            <w:pPr>
              <w:rPr>
                <w:b/>
                <w:lang w:eastAsia="ko-KR"/>
              </w:rPr>
            </w:pPr>
          </w:p>
        </w:tc>
      </w:tr>
      <w:tr w:rsidR="006077FF" w14:paraId="116F24C4" w14:textId="77777777" w:rsidTr="006077FF">
        <w:tc>
          <w:tcPr>
            <w:tcW w:w="4252" w:type="dxa"/>
          </w:tcPr>
          <w:p w14:paraId="0024F2EC" w14:textId="77777777" w:rsidR="006077FF" w:rsidRPr="00317CED" w:rsidRDefault="006077FF" w:rsidP="006077FF">
            <w:pPr>
              <w:rPr>
                <w:b/>
              </w:rPr>
            </w:pPr>
            <w:r w:rsidRPr="00317CED">
              <w:rPr>
                <w:b/>
              </w:rPr>
              <w:t>Looking ahead</w:t>
            </w:r>
          </w:p>
        </w:tc>
        <w:tc>
          <w:tcPr>
            <w:tcW w:w="4252" w:type="dxa"/>
          </w:tcPr>
          <w:p w14:paraId="24880687" w14:textId="77777777" w:rsidR="006077FF" w:rsidRPr="00317CED" w:rsidRDefault="006077FF" w:rsidP="006077FF">
            <w:pPr>
              <w:rPr>
                <w:b/>
              </w:rPr>
            </w:pPr>
            <w:proofErr w:type="spellStart"/>
            <w:r w:rsidRPr="00317CED">
              <w:rPr>
                <w:rFonts w:ascii="Malgun Gothic" w:eastAsia="Malgun Gothic" w:hAnsi="Malgun Gothic" w:cs="Malgun Gothic"/>
                <w:b/>
                <w:lang w:val="ko"/>
              </w:rPr>
              <w:t>향후</w:t>
            </w:r>
            <w:proofErr w:type="spellEnd"/>
            <w:r w:rsidRPr="00317CED">
              <w:rPr>
                <w:rFonts w:ascii="Malgun Gothic" w:eastAsia="Malgun Gothic" w:hAnsi="Malgun Gothic" w:cs="Malgun Gothic"/>
                <w:b/>
                <w:lang w:val="ko"/>
              </w:rPr>
              <w:t xml:space="preserve"> </w:t>
            </w:r>
            <w:proofErr w:type="spellStart"/>
            <w:r w:rsidRPr="00317CED">
              <w:rPr>
                <w:rFonts w:ascii="Malgun Gothic" w:eastAsia="Malgun Gothic" w:hAnsi="Malgun Gothic" w:cs="Malgun Gothic"/>
                <w:b/>
                <w:lang w:val="ko"/>
              </w:rPr>
              <w:t>행보</w:t>
            </w:r>
            <w:proofErr w:type="spellEnd"/>
          </w:p>
        </w:tc>
      </w:tr>
      <w:tr w:rsidR="006077FF" w14:paraId="58D99395" w14:textId="77777777" w:rsidTr="006077FF">
        <w:tc>
          <w:tcPr>
            <w:tcW w:w="4252" w:type="dxa"/>
          </w:tcPr>
          <w:p w14:paraId="6FE22C25" w14:textId="77777777" w:rsidR="006077FF" w:rsidRPr="00317CED" w:rsidRDefault="006077FF" w:rsidP="006077FF">
            <w:pPr>
              <w:rPr>
                <w:b/>
              </w:rPr>
            </w:pPr>
          </w:p>
        </w:tc>
        <w:tc>
          <w:tcPr>
            <w:tcW w:w="4252" w:type="dxa"/>
          </w:tcPr>
          <w:p w14:paraId="52C48971" w14:textId="77777777" w:rsidR="006077FF" w:rsidRPr="00317CED" w:rsidRDefault="006077FF" w:rsidP="006077FF">
            <w:pPr>
              <w:rPr>
                <w:b/>
              </w:rPr>
            </w:pPr>
          </w:p>
        </w:tc>
      </w:tr>
      <w:tr w:rsidR="006077FF" w14:paraId="26DAF077" w14:textId="77777777" w:rsidTr="006077FF">
        <w:tc>
          <w:tcPr>
            <w:tcW w:w="4252" w:type="dxa"/>
          </w:tcPr>
          <w:p w14:paraId="2DFFABAC" w14:textId="335BCFA5" w:rsidR="006077FF" w:rsidRPr="00317CED" w:rsidRDefault="006077FF" w:rsidP="006077FF">
            <w:r w:rsidRPr="00317CED">
              <w:t>As the popularity of the app continues to grow, they plan to open up their services to South Korean citizens as well, enabling them to make cash transfers to account holders within the same country. S</w:t>
            </w:r>
            <w:r w:rsidR="002A3F94">
              <w:t>ENTBE</w:t>
            </w:r>
            <w:r w:rsidRPr="00317CED">
              <w:t xml:space="preserve"> plans to strengthen its support in the region by integrating </w:t>
            </w:r>
            <w:proofErr w:type="spellStart"/>
            <w:r w:rsidRPr="00317CED">
              <w:t>Kakaotalk</w:t>
            </w:r>
            <w:proofErr w:type="spellEnd"/>
            <w:r w:rsidRPr="00317CED">
              <w:t xml:space="preserve">, </w:t>
            </w:r>
            <w:r w:rsidRPr="00317CED">
              <w:lastRenderedPageBreak/>
              <w:t>one of South Korea’s most popular messaging services, with Freshdesk. With this integration, all of S</w:t>
            </w:r>
            <w:r w:rsidR="002A3F94">
              <w:t>ENTBE</w:t>
            </w:r>
            <w:r w:rsidRPr="00317CED">
              <w:t xml:space="preserve">’s customer support channels across regions will successfully be on Freshdesk Omnichannel. </w:t>
            </w:r>
          </w:p>
        </w:tc>
        <w:tc>
          <w:tcPr>
            <w:tcW w:w="4252" w:type="dxa"/>
          </w:tcPr>
          <w:p w14:paraId="4469B894" w14:textId="33E938A5" w:rsidR="006077FF" w:rsidRPr="00317CED" w:rsidRDefault="006077FF" w:rsidP="006077FF">
            <w:pPr>
              <w:rPr>
                <w:lang w:eastAsia="ko-KR"/>
              </w:rPr>
            </w:pPr>
            <w:r w:rsidRPr="00317CED">
              <w:rPr>
                <w:rFonts w:ascii="Malgun Gothic" w:eastAsia="Malgun Gothic" w:hAnsi="Malgun Gothic" w:cs="Malgun Gothic"/>
                <w:lang w:val="ko" w:eastAsia="ko-KR"/>
              </w:rPr>
              <w:lastRenderedPageBreak/>
              <w:t xml:space="preserve">계속해서 높아지는 앱의 인기에 힘입어 센트비는 한국 내에서 국내 계좌 소유자에게도 현금 이체를 할 수 있도록 대한민국 국민에게까지 서비스 범위를 확대할 계획입니다. 센트비는 </w:t>
            </w:r>
            <w:r w:rsidRPr="00317CED">
              <w:rPr>
                <w:rFonts w:ascii="Malgun Gothic" w:eastAsia="Malgun Gothic" w:hAnsi="Malgun Gothic" w:cs="Malgun Gothic"/>
                <w:lang w:val="ko" w:eastAsia="ko-KR"/>
              </w:rPr>
              <w:lastRenderedPageBreak/>
              <w:t>대한민국에서 가장 인기 있는 메시징 서비스인 카카오톡을 Freshdesk와 통합하여 한국에서의 서비스를 강화하고자 합니다. 이와 같은 통합이 이</w:t>
            </w:r>
            <w:r w:rsidR="005E776C">
              <w:rPr>
                <w:rFonts w:ascii="Malgun Gothic" w:eastAsia="Malgun Gothic" w:hAnsi="Malgun Gothic" w:cs="Malgun Gothic" w:hint="eastAsia"/>
                <w:lang w:val="ko" w:eastAsia="ko-KR"/>
              </w:rPr>
              <w:t>뤄지면,</w:t>
            </w:r>
            <w:r w:rsidR="005E776C">
              <w:rPr>
                <w:rFonts w:ascii="Malgun Gothic" w:eastAsia="Malgun Gothic" w:hAnsi="Malgun Gothic" w:cs="Malgun Gothic"/>
                <w:lang w:val="ko" w:eastAsia="ko-KR"/>
              </w:rPr>
              <w:t xml:space="preserve"> </w:t>
            </w:r>
            <w:r w:rsidRPr="00317CED">
              <w:rPr>
                <w:rFonts w:ascii="Malgun Gothic" w:eastAsia="Malgun Gothic" w:hAnsi="Malgun Gothic" w:cs="Malgun Gothic"/>
                <w:lang w:val="ko" w:eastAsia="ko-KR"/>
              </w:rPr>
              <w:t xml:space="preserve">센트비의 모든 고객 지원 채널을 성공적으로 Freshdesk Omnichannel에서 관리할 수 있습니다. </w:t>
            </w:r>
          </w:p>
        </w:tc>
      </w:tr>
      <w:tr w:rsidR="006077FF" w14:paraId="0DF82F41" w14:textId="77777777" w:rsidTr="006077FF">
        <w:tc>
          <w:tcPr>
            <w:tcW w:w="4252" w:type="dxa"/>
          </w:tcPr>
          <w:p w14:paraId="3847D1E2" w14:textId="77777777" w:rsidR="006077FF" w:rsidRPr="00317CED" w:rsidRDefault="006077FF" w:rsidP="006077FF">
            <w:pPr>
              <w:rPr>
                <w:lang w:eastAsia="ko-KR"/>
              </w:rPr>
            </w:pPr>
          </w:p>
        </w:tc>
        <w:tc>
          <w:tcPr>
            <w:tcW w:w="4252" w:type="dxa"/>
          </w:tcPr>
          <w:p w14:paraId="364B9DF9" w14:textId="77777777" w:rsidR="006077FF" w:rsidRPr="00317CED" w:rsidRDefault="006077FF" w:rsidP="006077FF">
            <w:pPr>
              <w:rPr>
                <w:lang w:eastAsia="ko-KR"/>
              </w:rPr>
            </w:pPr>
          </w:p>
        </w:tc>
      </w:tr>
      <w:tr w:rsidR="006077FF" w14:paraId="29A4B123" w14:textId="77777777" w:rsidTr="006077FF">
        <w:tc>
          <w:tcPr>
            <w:tcW w:w="4252" w:type="dxa"/>
          </w:tcPr>
          <w:p w14:paraId="05398345" w14:textId="677D2B2A" w:rsidR="006077FF" w:rsidRDefault="006077FF" w:rsidP="006077FF">
            <w:pPr>
              <w:rPr>
                <w:i/>
              </w:rPr>
            </w:pPr>
            <w:r w:rsidRPr="00317CED">
              <w:rPr>
                <w:i/>
              </w:rPr>
              <w:t>“Being a global company, we receive a lot of inquiries in different languages. With Freshdesk, it's now more convenient to direct each inquiry to the relevant agent for more efficient customer support. Overall, we're satisfied with Freshworks and would love to use more of their products to optimize other work processes in our company.” - Andrea Jescia Aquilizan</w:t>
            </w:r>
          </w:p>
        </w:tc>
        <w:tc>
          <w:tcPr>
            <w:tcW w:w="4252" w:type="dxa"/>
          </w:tcPr>
          <w:p w14:paraId="0A6D9974" w14:textId="031B4061" w:rsidR="006077FF" w:rsidRDefault="006077FF" w:rsidP="006077FF">
            <w:pPr>
              <w:rPr>
                <w:i/>
                <w:lang w:eastAsia="ko-KR"/>
              </w:rPr>
            </w:pPr>
            <w:r w:rsidRPr="00317CED">
              <w:rPr>
                <w:rFonts w:ascii="Malgun Gothic" w:eastAsia="Malgun Gothic" w:hAnsi="Malgun Gothic" w:cs="Malgun Gothic"/>
                <w:i/>
                <w:lang w:val="ko" w:eastAsia="ko-KR"/>
              </w:rPr>
              <w:t>"센트비는 글로벌 회사로</w:t>
            </w:r>
            <w:r w:rsidR="00287111">
              <w:rPr>
                <w:rFonts w:ascii="Malgun Gothic" w:eastAsia="Malgun Gothic" w:hAnsi="Malgun Gothic" w:cs="Malgun Gothic" w:hint="eastAsia"/>
                <w:i/>
                <w:lang w:val="ko" w:eastAsia="ko-KR"/>
              </w:rPr>
              <w:t>서</w:t>
            </w:r>
            <w:r w:rsidRPr="00317CED">
              <w:rPr>
                <w:rFonts w:ascii="Malgun Gothic" w:eastAsia="Malgun Gothic" w:hAnsi="Malgun Gothic" w:cs="Malgun Gothic"/>
                <w:i/>
                <w:lang w:val="ko" w:eastAsia="ko-KR"/>
              </w:rPr>
              <w:t xml:space="preserve"> 다국어로 </w:t>
            </w:r>
            <w:r w:rsidRPr="00B8661F">
              <w:rPr>
                <w:rFonts w:ascii="Malgun Gothic" w:eastAsia="Malgun Gothic" w:hAnsi="Malgun Gothic" w:cs="Malgun Gothic"/>
                <w:i/>
                <w:lang w:val="ko" w:eastAsia="ko-KR"/>
              </w:rPr>
              <w:t xml:space="preserve">다양한 문의를 받습니다. Freshdesk를 사용하면서, 더욱 효율적인 고객 지원을 위해 </w:t>
            </w:r>
            <w:ins w:id="551" w:author="유한여울" w:date="2021-06-23T19:26:00Z">
              <w:r w:rsidR="00B8661F" w:rsidRPr="00B8661F">
                <w:rPr>
                  <w:rFonts w:ascii="Malgun Gothic" w:eastAsia="Malgun Gothic" w:hAnsi="Malgun Gothic" w:cs="Malgun Gothic" w:hint="eastAsia"/>
                  <w:i/>
                  <w:lang w:val="ko" w:eastAsia="ko-KR"/>
                  <w:rPrChange w:id="552" w:author="유한여울" w:date="2021-06-23T19:26:00Z">
                    <w:rPr>
                      <w:rFonts w:ascii="Malgun Gothic" w:eastAsia="Malgun Gothic" w:hAnsi="Malgun Gothic" w:cs="Malgun Gothic" w:hint="eastAsia"/>
                      <w:i/>
                      <w:highlight w:val="yellow"/>
                      <w:lang w:val="ko" w:eastAsia="ko-KR"/>
                    </w:rPr>
                  </w:rPrChange>
                </w:rPr>
                <w:t>가장</w:t>
              </w:r>
              <w:r w:rsidR="00B8661F" w:rsidRPr="00B8661F">
                <w:rPr>
                  <w:rFonts w:ascii="Malgun Gothic" w:eastAsia="Malgun Gothic" w:hAnsi="Malgun Gothic" w:cs="Malgun Gothic"/>
                  <w:i/>
                  <w:lang w:val="ko" w:eastAsia="ko-KR"/>
                  <w:rPrChange w:id="553" w:author="유한여울" w:date="2021-06-23T19:26:00Z">
                    <w:rPr>
                      <w:rFonts w:ascii="Malgun Gothic" w:eastAsia="Malgun Gothic" w:hAnsi="Malgun Gothic" w:cs="Malgun Gothic"/>
                      <w:i/>
                      <w:highlight w:val="yellow"/>
                      <w:lang w:val="ko" w:eastAsia="ko-KR"/>
                    </w:rPr>
                  </w:rPrChange>
                </w:rPr>
                <w:t xml:space="preserve"> 적합한 </w:t>
              </w:r>
            </w:ins>
            <w:del w:id="554" w:author="유한여울" w:date="2021-06-23T19:26:00Z">
              <w:r w:rsidRPr="00B8661F" w:rsidDel="00B8661F">
                <w:rPr>
                  <w:rFonts w:ascii="Malgun Gothic" w:eastAsia="Malgun Gothic" w:hAnsi="Malgun Gothic" w:cs="Malgun Gothic"/>
                  <w:i/>
                  <w:lang w:val="ko" w:eastAsia="ko-KR"/>
                  <w:rPrChange w:id="555" w:author="유한여울" w:date="2021-06-23T19:26:00Z">
                    <w:rPr>
                      <w:rFonts w:ascii="Malgun Gothic" w:eastAsia="Malgun Gothic" w:hAnsi="Malgun Gothic" w:cs="Malgun Gothic"/>
                      <w:i/>
                      <w:highlight w:val="yellow"/>
                      <w:lang w:val="ko" w:eastAsia="ko-KR"/>
                    </w:rPr>
                  </w:rPrChange>
                </w:rPr>
                <w:delText xml:space="preserve">최적의 </w:delText>
              </w:r>
            </w:del>
            <w:r w:rsidR="009D7F49" w:rsidRPr="00B8661F">
              <w:rPr>
                <w:rFonts w:ascii="Malgun Gothic" w:eastAsia="Malgun Gothic" w:hAnsi="Malgun Gothic" w:cs="Malgun Gothic" w:hint="eastAsia"/>
                <w:i/>
                <w:lang w:val="ko" w:eastAsia="ko-KR"/>
                <w:rPrChange w:id="556" w:author="유한여울" w:date="2021-06-23T19:26:00Z">
                  <w:rPr>
                    <w:rFonts w:ascii="Malgun Gothic" w:eastAsia="Malgun Gothic" w:hAnsi="Malgun Gothic" w:cs="Malgun Gothic" w:hint="eastAsia"/>
                    <w:i/>
                    <w:highlight w:val="yellow"/>
                    <w:lang w:val="ko" w:eastAsia="ko-KR"/>
                  </w:rPr>
                </w:rPrChange>
              </w:rPr>
              <w:t>직원</w:t>
            </w:r>
            <w:r w:rsidRPr="00B8661F">
              <w:rPr>
                <w:rFonts w:ascii="Malgun Gothic" w:eastAsia="Malgun Gothic" w:hAnsi="Malgun Gothic" w:cs="Malgun Gothic"/>
                <w:i/>
                <w:lang w:val="ko" w:eastAsia="ko-KR"/>
                <w:rPrChange w:id="557" w:author="유한여울" w:date="2021-06-23T19:26:00Z">
                  <w:rPr>
                    <w:rFonts w:ascii="Malgun Gothic" w:eastAsia="Malgun Gothic" w:hAnsi="Malgun Gothic" w:cs="Malgun Gothic"/>
                    <w:i/>
                    <w:highlight w:val="yellow"/>
                    <w:lang w:val="ko" w:eastAsia="ko-KR"/>
                  </w:rPr>
                </w:rPrChange>
              </w:rPr>
              <w:t>에게 고객의 문의를 배정할 수 있게 되었습니다.</w:t>
            </w:r>
            <w:r w:rsidRPr="00B8661F">
              <w:rPr>
                <w:rFonts w:ascii="Malgun Gothic" w:eastAsia="Malgun Gothic" w:hAnsi="Malgun Gothic" w:cs="Malgun Gothic"/>
                <w:i/>
                <w:lang w:val="ko" w:eastAsia="ko-KR"/>
              </w:rPr>
              <w:t xml:space="preserve"> 전반적으로, 센트비는 Freshworks에 만족하고 있으며 Freshworks의</w:t>
            </w:r>
            <w:r w:rsidRPr="00317CED">
              <w:rPr>
                <w:rFonts w:ascii="Malgun Gothic" w:eastAsia="Malgun Gothic" w:hAnsi="Malgun Gothic" w:cs="Malgun Gothic"/>
                <w:i/>
                <w:lang w:val="ko" w:eastAsia="ko-KR"/>
              </w:rPr>
              <w:t xml:space="preserve"> 다양한 제품을 도입하여 회사의 다른 업무 프로세스 또한 최적화하고 싶습니다." - Andrea Jescia Aquilizan</w:t>
            </w:r>
          </w:p>
        </w:tc>
      </w:tr>
    </w:tbl>
    <w:p w14:paraId="2E2C55D2" w14:textId="77777777" w:rsidR="00714A6D" w:rsidRDefault="00714A6D" w:rsidP="00317CED">
      <w:pPr>
        <w:rPr>
          <w:i/>
          <w:lang w:eastAsia="ko-KR"/>
        </w:rPr>
      </w:pPr>
    </w:p>
    <w:sectPr w:rsidR="00714A6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E94C" w14:textId="77777777" w:rsidR="00E556A7" w:rsidRDefault="00E556A7" w:rsidP="00A22F5A">
      <w:pPr>
        <w:spacing w:line="240" w:lineRule="auto"/>
      </w:pPr>
      <w:r>
        <w:separator/>
      </w:r>
    </w:p>
  </w:endnote>
  <w:endnote w:type="continuationSeparator" w:id="0">
    <w:p w14:paraId="2E981C03" w14:textId="77777777" w:rsidR="00E556A7" w:rsidRDefault="00E556A7" w:rsidP="00A22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2B69" w14:textId="77777777" w:rsidR="00E556A7" w:rsidRDefault="00E556A7" w:rsidP="00A22F5A">
      <w:pPr>
        <w:spacing w:line="240" w:lineRule="auto"/>
      </w:pPr>
      <w:r>
        <w:separator/>
      </w:r>
    </w:p>
  </w:footnote>
  <w:footnote w:type="continuationSeparator" w:id="0">
    <w:p w14:paraId="25500933" w14:textId="77777777" w:rsidR="00E556A7" w:rsidRDefault="00E556A7" w:rsidP="00A22F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68E"/>
    <w:multiLevelType w:val="hybridMultilevel"/>
    <w:tmpl w:val="23803112"/>
    <w:lvl w:ilvl="0" w:tplc="8D0C8A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1D4169"/>
    <w:multiLevelType w:val="multilevel"/>
    <w:tmpl w:val="2E803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5A2C"/>
    <w:multiLevelType w:val="multilevel"/>
    <w:tmpl w:val="492A4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5A18BC"/>
    <w:multiLevelType w:val="hybridMultilevel"/>
    <w:tmpl w:val="F0D2357C"/>
    <w:lvl w:ilvl="0" w:tplc="25DCB34A">
      <w:start w:val="1"/>
      <w:numFmt w:val="decimal"/>
      <w:lvlText w:val="%1)"/>
      <w:lvlJc w:val="left"/>
      <w:pPr>
        <w:ind w:left="760" w:hanging="360"/>
      </w:pPr>
      <w:rPr>
        <w:rFonts w:ascii="Arial" w:eastAsiaTheme="minorEastAsia" w:hAnsi="Arial" w:cs="Arial"/>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0CA7E38"/>
    <w:multiLevelType w:val="multilevel"/>
    <w:tmpl w:val="0C3A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9545E"/>
    <w:multiLevelType w:val="multilevel"/>
    <w:tmpl w:val="9EBAF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9519B"/>
    <w:multiLevelType w:val="multilevel"/>
    <w:tmpl w:val="CF78A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603986"/>
    <w:multiLevelType w:val="multilevel"/>
    <w:tmpl w:val="118CA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487395"/>
    <w:multiLevelType w:val="multilevel"/>
    <w:tmpl w:val="CCA68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5"/>
  </w:num>
  <w:num w:numId="4">
    <w:abstractNumId w:val="7"/>
  </w:num>
  <w:num w:numId="5">
    <w:abstractNumId w:val="4"/>
  </w:num>
  <w:num w:numId="6">
    <w:abstractNumId w:val="6"/>
  </w:num>
  <w:num w:numId="7">
    <w:abstractNumId w:val="1"/>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유한여울">
    <w15:presenceInfo w15:providerId="AD" w15:userId="S::hana@sentbe.onmicrosoft.com::b436ab0f-fe41-4502-b936-e87ab566b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6D"/>
    <w:rsid w:val="00032058"/>
    <w:rsid w:val="00037140"/>
    <w:rsid w:val="00165063"/>
    <w:rsid w:val="00287111"/>
    <w:rsid w:val="002A3F94"/>
    <w:rsid w:val="00317CED"/>
    <w:rsid w:val="003409D8"/>
    <w:rsid w:val="003D6B9D"/>
    <w:rsid w:val="003E0B3A"/>
    <w:rsid w:val="003F3741"/>
    <w:rsid w:val="004D3B17"/>
    <w:rsid w:val="004D57CC"/>
    <w:rsid w:val="004E1033"/>
    <w:rsid w:val="004E4ECA"/>
    <w:rsid w:val="00502FE9"/>
    <w:rsid w:val="00513346"/>
    <w:rsid w:val="0053226A"/>
    <w:rsid w:val="005E776C"/>
    <w:rsid w:val="006077FF"/>
    <w:rsid w:val="00637748"/>
    <w:rsid w:val="006636B8"/>
    <w:rsid w:val="006A1A7C"/>
    <w:rsid w:val="00714A6D"/>
    <w:rsid w:val="007B7DBB"/>
    <w:rsid w:val="00891343"/>
    <w:rsid w:val="008A4DE5"/>
    <w:rsid w:val="00933874"/>
    <w:rsid w:val="00986869"/>
    <w:rsid w:val="009B1230"/>
    <w:rsid w:val="009D7F49"/>
    <w:rsid w:val="009E2862"/>
    <w:rsid w:val="009F1705"/>
    <w:rsid w:val="00A05AE5"/>
    <w:rsid w:val="00A22F5A"/>
    <w:rsid w:val="00A31227"/>
    <w:rsid w:val="00A42279"/>
    <w:rsid w:val="00AA4D1A"/>
    <w:rsid w:val="00AD321F"/>
    <w:rsid w:val="00B40A91"/>
    <w:rsid w:val="00B75EE0"/>
    <w:rsid w:val="00B8661F"/>
    <w:rsid w:val="00BB4CB7"/>
    <w:rsid w:val="00BD7A13"/>
    <w:rsid w:val="00C02366"/>
    <w:rsid w:val="00C23E29"/>
    <w:rsid w:val="00C817C8"/>
    <w:rsid w:val="00CF11B4"/>
    <w:rsid w:val="00D018F2"/>
    <w:rsid w:val="00D36D25"/>
    <w:rsid w:val="00D77A03"/>
    <w:rsid w:val="00D95C70"/>
    <w:rsid w:val="00DE2EDE"/>
    <w:rsid w:val="00DF6322"/>
    <w:rsid w:val="00E556A7"/>
    <w:rsid w:val="00F620D0"/>
    <w:rsid w:val="00FA6E3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F6CC6"/>
  <w15:docId w15:val="{67F4F28D-E62A-4346-9F7A-87097C22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7C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ED"/>
    <w:rPr>
      <w:rFonts w:ascii="Segoe UI" w:hAnsi="Segoe UI" w:cs="Segoe UI"/>
      <w:sz w:val="18"/>
      <w:szCs w:val="18"/>
    </w:rPr>
  </w:style>
  <w:style w:type="table" w:styleId="TableGrid">
    <w:name w:val="Table Grid"/>
    <w:basedOn w:val="TableNormal"/>
    <w:uiPriority w:val="39"/>
    <w:rsid w:val="00317C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A7C"/>
    <w:pPr>
      <w:ind w:leftChars="400" w:left="800"/>
    </w:pPr>
  </w:style>
  <w:style w:type="paragraph" w:styleId="NormalWeb">
    <w:name w:val="Normal (Web)"/>
    <w:basedOn w:val="Normal"/>
    <w:uiPriority w:val="99"/>
    <w:semiHidden/>
    <w:unhideWhenUsed/>
    <w:rsid w:val="004D3B17"/>
    <w:pPr>
      <w:spacing w:before="100" w:beforeAutospacing="1" w:after="100" w:afterAutospacing="1" w:line="240" w:lineRule="auto"/>
    </w:pPr>
    <w:rPr>
      <w:rFonts w:ascii="Gulim" w:eastAsia="Gulim" w:hAnsi="Gulim" w:cs="Gulim"/>
      <w:sz w:val="24"/>
      <w:szCs w:val="24"/>
      <w:lang w:val="en-US" w:eastAsia="ko-KR"/>
    </w:rPr>
  </w:style>
  <w:style w:type="paragraph" w:styleId="CommentSubject">
    <w:name w:val="annotation subject"/>
    <w:basedOn w:val="CommentText"/>
    <w:next w:val="CommentText"/>
    <w:link w:val="CommentSubjectChar"/>
    <w:uiPriority w:val="99"/>
    <w:semiHidden/>
    <w:unhideWhenUsed/>
    <w:rsid w:val="002A3F94"/>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2A3F94"/>
    <w:rPr>
      <w:b/>
      <w:bCs/>
      <w:sz w:val="20"/>
      <w:szCs w:val="20"/>
    </w:rPr>
  </w:style>
  <w:style w:type="paragraph" w:styleId="Header">
    <w:name w:val="header"/>
    <w:basedOn w:val="Normal"/>
    <w:link w:val="HeaderChar"/>
    <w:uiPriority w:val="99"/>
    <w:unhideWhenUsed/>
    <w:rsid w:val="00A22F5A"/>
    <w:pPr>
      <w:tabs>
        <w:tab w:val="center" w:pos="4513"/>
        <w:tab w:val="right" w:pos="9026"/>
      </w:tabs>
      <w:snapToGrid w:val="0"/>
    </w:pPr>
  </w:style>
  <w:style w:type="character" w:customStyle="1" w:styleId="HeaderChar">
    <w:name w:val="Header Char"/>
    <w:basedOn w:val="DefaultParagraphFont"/>
    <w:link w:val="Header"/>
    <w:uiPriority w:val="99"/>
    <w:rsid w:val="00A22F5A"/>
  </w:style>
  <w:style w:type="paragraph" w:styleId="Footer">
    <w:name w:val="footer"/>
    <w:basedOn w:val="Normal"/>
    <w:link w:val="FooterChar"/>
    <w:uiPriority w:val="99"/>
    <w:unhideWhenUsed/>
    <w:rsid w:val="00A22F5A"/>
    <w:pPr>
      <w:tabs>
        <w:tab w:val="center" w:pos="4513"/>
        <w:tab w:val="right" w:pos="9026"/>
      </w:tabs>
      <w:snapToGrid w:val="0"/>
    </w:pPr>
  </w:style>
  <w:style w:type="character" w:customStyle="1" w:styleId="FooterChar">
    <w:name w:val="Footer Char"/>
    <w:basedOn w:val="DefaultParagraphFont"/>
    <w:link w:val="Footer"/>
    <w:uiPriority w:val="99"/>
    <w:rsid w:val="00A2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5229">
      <w:bodyDiv w:val="1"/>
      <w:marLeft w:val="0"/>
      <w:marRight w:val="0"/>
      <w:marTop w:val="0"/>
      <w:marBottom w:val="0"/>
      <w:divBdr>
        <w:top w:val="none" w:sz="0" w:space="0" w:color="auto"/>
        <w:left w:val="none" w:sz="0" w:space="0" w:color="auto"/>
        <w:bottom w:val="none" w:sz="0" w:space="0" w:color="auto"/>
        <w:right w:val="none" w:sz="0" w:space="0" w:color="auto"/>
      </w:divBdr>
    </w:div>
    <w:div w:id="560021390">
      <w:bodyDiv w:val="1"/>
      <w:marLeft w:val="0"/>
      <w:marRight w:val="0"/>
      <w:marTop w:val="0"/>
      <w:marBottom w:val="0"/>
      <w:divBdr>
        <w:top w:val="none" w:sz="0" w:space="0" w:color="auto"/>
        <w:left w:val="none" w:sz="0" w:space="0" w:color="auto"/>
        <w:bottom w:val="none" w:sz="0" w:space="0" w:color="auto"/>
        <w:right w:val="none" w:sz="0" w:space="0" w:color="auto"/>
      </w:divBdr>
    </w:div>
    <w:div w:id="576936170">
      <w:bodyDiv w:val="1"/>
      <w:marLeft w:val="0"/>
      <w:marRight w:val="0"/>
      <w:marTop w:val="0"/>
      <w:marBottom w:val="0"/>
      <w:divBdr>
        <w:top w:val="none" w:sz="0" w:space="0" w:color="auto"/>
        <w:left w:val="none" w:sz="0" w:space="0" w:color="auto"/>
        <w:bottom w:val="none" w:sz="0" w:space="0" w:color="auto"/>
        <w:right w:val="none" w:sz="0" w:space="0" w:color="auto"/>
      </w:divBdr>
    </w:div>
    <w:div w:id="888954555">
      <w:bodyDiv w:val="1"/>
      <w:marLeft w:val="0"/>
      <w:marRight w:val="0"/>
      <w:marTop w:val="0"/>
      <w:marBottom w:val="0"/>
      <w:divBdr>
        <w:top w:val="none" w:sz="0" w:space="0" w:color="auto"/>
        <w:left w:val="none" w:sz="0" w:space="0" w:color="auto"/>
        <w:bottom w:val="none" w:sz="0" w:space="0" w:color="auto"/>
        <w:right w:val="none" w:sz="0" w:space="0" w:color="auto"/>
      </w:divBdr>
    </w:div>
    <w:div w:id="1831628518">
      <w:bodyDiv w:val="1"/>
      <w:marLeft w:val="0"/>
      <w:marRight w:val="0"/>
      <w:marTop w:val="0"/>
      <w:marBottom w:val="0"/>
      <w:divBdr>
        <w:top w:val="none" w:sz="0" w:space="0" w:color="auto"/>
        <w:left w:val="none" w:sz="0" w:space="0" w:color="auto"/>
        <w:bottom w:val="none" w:sz="0" w:space="0" w:color="auto"/>
        <w:right w:val="none" w:sz="0" w:space="0" w:color="auto"/>
      </w:divBdr>
    </w:div>
    <w:div w:id="2012759128">
      <w:bodyDiv w:val="1"/>
      <w:marLeft w:val="0"/>
      <w:marRight w:val="0"/>
      <w:marTop w:val="0"/>
      <w:marBottom w:val="0"/>
      <w:divBdr>
        <w:top w:val="none" w:sz="0" w:space="0" w:color="auto"/>
        <w:left w:val="none" w:sz="0" w:space="0" w:color="auto"/>
        <w:bottom w:val="none" w:sz="0" w:space="0" w:color="auto"/>
        <w:right w:val="none" w:sz="0" w:space="0" w:color="auto"/>
      </w:divBdr>
      <w:divsChild>
        <w:div w:id="1945917083">
          <w:marLeft w:val="0"/>
          <w:marRight w:val="0"/>
          <w:marTop w:val="0"/>
          <w:marBottom w:val="0"/>
          <w:divBdr>
            <w:top w:val="none" w:sz="0" w:space="0" w:color="auto"/>
            <w:left w:val="none" w:sz="0" w:space="0" w:color="auto"/>
            <w:bottom w:val="none" w:sz="0" w:space="0" w:color="auto"/>
            <w:right w:val="none" w:sz="0" w:space="0" w:color="auto"/>
          </w:divBdr>
        </w:div>
        <w:div w:id="746464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86BD-1084-493B-9D0A-E12E234A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1976</Words>
  <Characters>11269</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Aquilizan Jescia</cp:lastModifiedBy>
  <cp:revision>4</cp:revision>
  <dcterms:created xsi:type="dcterms:W3CDTF">2021-06-23T10:26:00Z</dcterms:created>
  <dcterms:modified xsi:type="dcterms:W3CDTF">2021-06-24T01:36:00Z</dcterms:modified>
</cp:coreProperties>
</file>